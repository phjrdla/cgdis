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FE" w:rsidRDefault="000066FE"/>
    <w:tbl>
      <w:tblPr>
        <w:tblW w:w="5000" w:type="pct"/>
        <w:tblLook w:val="00A0"/>
      </w:tblPr>
      <w:tblGrid>
        <w:gridCol w:w="10682"/>
      </w:tblGrid>
      <w:tr w:rsidR="00360077" w:rsidRPr="00EA3EC3" w:rsidTr="000A2E37">
        <w:tc>
          <w:tcPr>
            <w:tcW w:w="5000" w:type="pct"/>
            <w:tcBorders>
              <w:top w:val="single" w:sz="18" w:space="0" w:color="FF0000"/>
            </w:tcBorders>
          </w:tcPr>
          <w:p w:rsidR="000A2E37" w:rsidRPr="0034698A" w:rsidRDefault="000A2E37" w:rsidP="00E31E62">
            <w:pPr>
              <w:pStyle w:val="FirstPageTitle"/>
              <w:rPr>
                <w:noProof w:val="0"/>
                <w:lang w:val="en-US"/>
              </w:rPr>
            </w:pPr>
            <w:r w:rsidRPr="0034698A">
              <w:rPr>
                <w:noProof w:val="0"/>
                <w:lang w:val="en-US"/>
              </w:rPr>
              <w:t xml:space="preserve">Corps Grand Ducal </w:t>
            </w:r>
          </w:p>
          <w:p w:rsidR="00360077" w:rsidRPr="0034698A" w:rsidRDefault="000A2E37" w:rsidP="00E31E62">
            <w:pPr>
              <w:pStyle w:val="FirstPageTitle"/>
              <w:rPr>
                <w:noProof w:val="0"/>
                <w:lang w:val="en-US"/>
              </w:rPr>
            </w:pPr>
            <w:proofErr w:type="spellStart"/>
            <w:r w:rsidRPr="0034698A">
              <w:rPr>
                <w:noProof w:val="0"/>
                <w:lang w:val="en-US"/>
              </w:rPr>
              <w:t>Incendies</w:t>
            </w:r>
            <w:proofErr w:type="spellEnd"/>
            <w:r w:rsidRPr="0034698A">
              <w:rPr>
                <w:noProof w:val="0"/>
                <w:lang w:val="en-US"/>
              </w:rPr>
              <w:t xml:space="preserve"> &amp; Secours</w:t>
            </w:r>
          </w:p>
          <w:p w:rsidR="00360077" w:rsidRDefault="000A2E37" w:rsidP="00E31E62">
            <w:pPr>
              <w:pStyle w:val="FirstPageTitle"/>
              <w:rPr>
                <w:noProof w:val="0"/>
                <w:lang w:val="en-GB"/>
              </w:rPr>
            </w:pPr>
            <w:r>
              <w:rPr>
                <w:noProof w:val="0"/>
                <w:lang w:val="en-GB"/>
              </w:rPr>
              <w:t>Data Guard System</w:t>
            </w:r>
            <w:r w:rsidR="00CE48E9">
              <w:rPr>
                <w:noProof w:val="0"/>
                <w:lang w:val="en-GB"/>
              </w:rPr>
              <w:t>s</w:t>
            </w:r>
            <w:r>
              <w:rPr>
                <w:noProof w:val="0"/>
                <w:lang w:val="en-GB"/>
              </w:rPr>
              <w:t xml:space="preserve"> Operator’s Guide</w:t>
            </w:r>
          </w:p>
          <w:p w:rsidR="00945248" w:rsidRDefault="00945248" w:rsidP="00E31E62">
            <w:pPr>
              <w:pStyle w:val="FirstPageTitle"/>
              <w:rPr>
                <w:noProof w:val="0"/>
                <w:lang w:val="en-GB"/>
              </w:rPr>
            </w:pPr>
          </w:p>
          <w:p w:rsidR="00945248" w:rsidRDefault="00945248" w:rsidP="00E31E62">
            <w:pPr>
              <w:pStyle w:val="FirstPageTitle"/>
              <w:rPr>
                <w:noProof w:val="0"/>
                <w:lang w:val="en-GB"/>
              </w:rPr>
            </w:pPr>
          </w:p>
          <w:p w:rsidR="000736B9" w:rsidRDefault="000736B9" w:rsidP="00E31E62">
            <w:pPr>
              <w:pStyle w:val="FirstPageTitle"/>
              <w:rPr>
                <w:noProof w:val="0"/>
                <w:lang w:val="en-GB"/>
              </w:rPr>
            </w:pPr>
          </w:p>
          <w:p w:rsidR="00945248" w:rsidRDefault="00945248" w:rsidP="00E31E62">
            <w:pPr>
              <w:pStyle w:val="FirstPageTitle"/>
              <w:rPr>
                <w:noProof w:val="0"/>
                <w:lang w:val="en-GB"/>
              </w:rPr>
            </w:pPr>
          </w:p>
          <w:p w:rsidR="00945248" w:rsidRDefault="00945248" w:rsidP="00E31E62">
            <w:pPr>
              <w:pStyle w:val="FirstPageTitle"/>
              <w:rPr>
                <w:noProof w:val="0"/>
                <w:lang w:val="en-GB"/>
              </w:rPr>
            </w:pPr>
          </w:p>
          <w:p w:rsidR="00945248" w:rsidRDefault="00945248" w:rsidP="00E31E62">
            <w:pPr>
              <w:pStyle w:val="FirstPageTitle"/>
              <w:rPr>
                <w:noProof w:val="0"/>
                <w:lang w:val="en-GB"/>
              </w:rPr>
            </w:pPr>
          </w:p>
          <w:p w:rsidR="00945248" w:rsidRDefault="00945248" w:rsidP="00E31E62">
            <w:pPr>
              <w:pStyle w:val="FirstPageTitle"/>
              <w:rPr>
                <w:noProof w:val="0"/>
                <w:lang w:val="en-GB"/>
              </w:rPr>
            </w:pPr>
          </w:p>
          <w:p w:rsidR="00945248" w:rsidRDefault="00945248" w:rsidP="00E31E62">
            <w:pPr>
              <w:pStyle w:val="FirstPageTitle"/>
              <w:rPr>
                <w:noProof w:val="0"/>
                <w:lang w:val="en-GB"/>
              </w:rPr>
            </w:pPr>
          </w:p>
          <w:p w:rsidR="00945248" w:rsidRDefault="00945248" w:rsidP="00E31E62">
            <w:pPr>
              <w:pStyle w:val="FirstPageTitle"/>
              <w:rPr>
                <w:noProof w:val="0"/>
                <w:lang w:val="en-GB"/>
              </w:rPr>
            </w:pPr>
          </w:p>
          <w:p w:rsidR="00945248" w:rsidRDefault="00945248" w:rsidP="00E31E62">
            <w:pPr>
              <w:pStyle w:val="FirstPageTitle"/>
              <w:rPr>
                <w:noProof w:val="0"/>
                <w:lang w:val="en-GB"/>
              </w:rPr>
            </w:pPr>
          </w:p>
          <w:p w:rsidR="00945248" w:rsidRDefault="00945248" w:rsidP="00E31E62">
            <w:pPr>
              <w:pStyle w:val="FirstPageTitle"/>
              <w:rPr>
                <w:noProof w:val="0"/>
                <w:lang w:val="en-GB"/>
              </w:rPr>
            </w:pPr>
          </w:p>
          <w:p w:rsidR="00945248" w:rsidRDefault="00945248" w:rsidP="00E31E62">
            <w:pPr>
              <w:pStyle w:val="FirstPageTitle"/>
              <w:rPr>
                <w:noProof w:val="0"/>
                <w:lang w:val="en-GB"/>
              </w:rPr>
            </w:pPr>
          </w:p>
          <w:p w:rsidR="000736B9" w:rsidRDefault="000736B9" w:rsidP="00E31E62">
            <w:pPr>
              <w:pStyle w:val="FirstPageTitle"/>
              <w:rPr>
                <w:noProof w:val="0"/>
                <w:lang w:val="en-GB"/>
              </w:rPr>
            </w:pPr>
          </w:p>
          <w:p w:rsidR="000736B9" w:rsidRDefault="000736B9" w:rsidP="00E31E62">
            <w:pPr>
              <w:pStyle w:val="FirstPageTitle"/>
              <w:rPr>
                <w:noProof w:val="0"/>
                <w:lang w:val="en-GB"/>
              </w:rPr>
            </w:pPr>
          </w:p>
          <w:p w:rsidR="00945248" w:rsidRPr="004801C6" w:rsidRDefault="00EC5D07" w:rsidP="00771FBE">
            <w:pPr>
              <w:jc w:val="center"/>
            </w:pPr>
            <w:r>
              <w:rPr>
                <w:rFonts w:cs="Arial"/>
                <w:b/>
                <w:noProof/>
                <w:sz w:val="36"/>
                <w:szCs w:val="36"/>
                <w:lang w:val="fr-FR" w:eastAsia="fr-FR"/>
              </w:rPr>
              <w:drawing>
                <wp:inline distT="0" distB="0" distL="0" distR="0">
                  <wp:extent cx="2106930" cy="526732"/>
                  <wp:effectExtent l="19050" t="0" r="7620" b="0"/>
                  <wp:docPr id="1" name="Picture 3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930" cy="526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5248" w:rsidRPr="00EA3EC3">
              <w:rPr>
                <w:lang w:val="en-GB"/>
              </w:rPr>
              <w:br w:type="page"/>
            </w:r>
          </w:p>
          <w:p w:rsidR="0073757A" w:rsidRDefault="0073757A" w:rsidP="00341759">
            <w:pPr>
              <w:rPr>
                <w:b/>
                <w:sz w:val="24"/>
                <w:szCs w:val="24"/>
              </w:rPr>
            </w:pPr>
          </w:p>
          <w:p w:rsidR="0073757A" w:rsidRDefault="0073757A" w:rsidP="00341759">
            <w:pPr>
              <w:rPr>
                <w:b/>
                <w:sz w:val="24"/>
                <w:szCs w:val="24"/>
              </w:rPr>
            </w:pPr>
          </w:p>
          <w:p w:rsidR="00771FBE" w:rsidRDefault="00771FBE" w:rsidP="00341759">
            <w:pPr>
              <w:rPr>
                <w:b/>
                <w:sz w:val="24"/>
                <w:szCs w:val="24"/>
              </w:rPr>
            </w:pPr>
          </w:p>
          <w:p w:rsidR="00771FBE" w:rsidRDefault="00771FBE" w:rsidP="00341759">
            <w:pPr>
              <w:rPr>
                <w:b/>
                <w:sz w:val="24"/>
                <w:szCs w:val="24"/>
              </w:rPr>
            </w:pPr>
          </w:p>
          <w:p w:rsidR="00771FBE" w:rsidRDefault="00771FBE" w:rsidP="00341759">
            <w:pPr>
              <w:rPr>
                <w:b/>
                <w:sz w:val="24"/>
                <w:szCs w:val="24"/>
              </w:rPr>
            </w:pPr>
          </w:p>
          <w:p w:rsidR="00341759" w:rsidRPr="004801C6" w:rsidRDefault="00341759" w:rsidP="00341759">
            <w:pPr>
              <w:rPr>
                <w:b/>
                <w:sz w:val="24"/>
                <w:szCs w:val="24"/>
              </w:rPr>
            </w:pPr>
            <w:r w:rsidRPr="004801C6">
              <w:rPr>
                <w:b/>
                <w:sz w:val="24"/>
                <w:szCs w:val="24"/>
              </w:rPr>
              <w:lastRenderedPageBreak/>
              <w:t>Revision History</w:t>
            </w:r>
          </w:p>
          <w:p w:rsidR="00341759" w:rsidRDefault="00341759" w:rsidP="00341759">
            <w:pPr>
              <w:rPr>
                <w:sz w:val="24"/>
              </w:rPr>
            </w:pPr>
          </w:p>
          <w:p w:rsidR="00157D1F" w:rsidRPr="00157D1F" w:rsidRDefault="00157D1F" w:rsidP="00157D1F">
            <w:pPr>
              <w:rPr>
                <w:sz w:val="24"/>
              </w:rPr>
            </w:pPr>
          </w:p>
          <w:tbl>
            <w:tblPr>
              <w:tblW w:w="826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43" w:type="dxa"/>
                <w:right w:w="43" w:type="dxa"/>
              </w:tblCellMar>
              <w:tblLook w:val="0000"/>
            </w:tblPr>
            <w:tblGrid>
              <w:gridCol w:w="1418"/>
              <w:gridCol w:w="1177"/>
              <w:gridCol w:w="5670"/>
            </w:tblGrid>
            <w:tr w:rsidR="00157D1F" w:rsidRPr="00157D1F" w:rsidTr="001E0DAD"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57D1F" w:rsidRPr="00157D1F" w:rsidRDefault="00157D1F" w:rsidP="00157D1F">
                  <w:pPr>
                    <w:rPr>
                      <w:b/>
                      <w:bCs/>
                    </w:rPr>
                  </w:pPr>
                  <w:r w:rsidRPr="00157D1F">
                    <w:rPr>
                      <w:b/>
                      <w:bCs/>
                    </w:rPr>
                    <w:t>Revision date</w:t>
                  </w:r>
                </w:p>
              </w:tc>
              <w:tc>
                <w:tcPr>
                  <w:tcW w:w="11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57D1F" w:rsidRPr="00157D1F" w:rsidRDefault="00157D1F" w:rsidP="00157D1F">
                  <w:pPr>
                    <w:rPr>
                      <w:b/>
                      <w:bCs/>
                    </w:rPr>
                  </w:pPr>
                  <w:r w:rsidRPr="00157D1F">
                    <w:rPr>
                      <w:b/>
                      <w:bCs/>
                    </w:rPr>
                    <w:t>Version</w:t>
                  </w:r>
                </w:p>
              </w:tc>
              <w:tc>
                <w:tcPr>
                  <w:tcW w:w="5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57D1F" w:rsidRPr="00157D1F" w:rsidRDefault="00157D1F" w:rsidP="00157D1F">
                  <w:pPr>
                    <w:rPr>
                      <w:b/>
                      <w:bCs/>
                    </w:rPr>
                  </w:pPr>
                  <w:r w:rsidRPr="00157D1F">
                    <w:rPr>
                      <w:b/>
                      <w:bCs/>
                    </w:rPr>
                    <w:t>Summary of Changes</w:t>
                  </w:r>
                </w:p>
              </w:tc>
            </w:tr>
            <w:tr w:rsidR="00157D1F" w:rsidRPr="00157D1F" w:rsidTr="001E0DAD"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57D1F" w:rsidRPr="00157D1F" w:rsidRDefault="00076AE7" w:rsidP="00157D1F">
                  <w:r>
                    <w:t>22/07/2019</w:t>
                  </w:r>
                </w:p>
              </w:tc>
              <w:tc>
                <w:tcPr>
                  <w:tcW w:w="11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57D1F" w:rsidRPr="00157D1F" w:rsidRDefault="00157D1F" w:rsidP="00157D1F">
                  <w:r w:rsidRPr="00157D1F">
                    <w:t>0.1</w:t>
                  </w:r>
                </w:p>
              </w:tc>
              <w:tc>
                <w:tcPr>
                  <w:tcW w:w="5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57D1F" w:rsidRPr="00157D1F" w:rsidRDefault="00157D1F" w:rsidP="00157D1F">
                  <w:r w:rsidRPr="00157D1F">
                    <w:t>Initial version</w:t>
                  </w:r>
                </w:p>
              </w:tc>
            </w:tr>
            <w:tr w:rsidR="00157D1F" w:rsidRPr="00157D1F" w:rsidTr="001E0DAD"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57D1F" w:rsidRPr="00157D1F" w:rsidRDefault="00157D1F" w:rsidP="00157D1F"/>
              </w:tc>
              <w:tc>
                <w:tcPr>
                  <w:tcW w:w="11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57D1F" w:rsidRPr="00157D1F" w:rsidRDefault="00157D1F" w:rsidP="00157D1F"/>
              </w:tc>
              <w:tc>
                <w:tcPr>
                  <w:tcW w:w="5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57D1F" w:rsidRPr="00157D1F" w:rsidRDefault="00157D1F" w:rsidP="00157D1F">
                  <w:r w:rsidRPr="00157D1F">
                    <w:t>Reviewed by technical writer</w:t>
                  </w:r>
                </w:p>
              </w:tc>
            </w:tr>
            <w:tr w:rsidR="003A7859" w:rsidRPr="00157D1F" w:rsidTr="001E0DAD">
              <w:trPr>
                <w:ins w:id="0" w:author="BRIENS Philippe (EEAS-EXT)" w:date="2016-12-14T20:57:00Z"/>
              </w:trPr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7859" w:rsidRPr="00157D1F" w:rsidRDefault="003A7859" w:rsidP="00157D1F">
                  <w:pPr>
                    <w:rPr>
                      <w:ins w:id="1" w:author="BRIENS Philippe (EEAS-EXT)" w:date="2016-12-14T20:57:00Z"/>
                    </w:rPr>
                  </w:pPr>
                </w:p>
              </w:tc>
              <w:tc>
                <w:tcPr>
                  <w:tcW w:w="11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7859" w:rsidRPr="00157D1F" w:rsidRDefault="003A7859" w:rsidP="00157D1F">
                  <w:pPr>
                    <w:rPr>
                      <w:ins w:id="2" w:author="BRIENS Philippe (EEAS-EXT)" w:date="2016-12-14T20:57:00Z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7859" w:rsidRPr="00157D1F" w:rsidRDefault="003A7859" w:rsidP="00157D1F">
                  <w:pPr>
                    <w:rPr>
                      <w:ins w:id="3" w:author="BRIENS Philippe (EEAS-EXT)" w:date="2016-12-14T20:57:00Z"/>
                    </w:rPr>
                  </w:pPr>
                  <w:ins w:id="4" w:author="BRIENS Philippe (EEAS-EXT)" w:date="2016-12-14T20:57:00Z">
                    <w:r>
                      <w:t>Backup changes</w:t>
                    </w:r>
                  </w:ins>
                </w:p>
              </w:tc>
            </w:tr>
            <w:tr w:rsidR="00A71B13" w:rsidRPr="00157D1F" w:rsidTr="001E0DAD"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71B13" w:rsidRPr="00157D1F" w:rsidRDefault="00A71B13" w:rsidP="00157D1F"/>
              </w:tc>
              <w:tc>
                <w:tcPr>
                  <w:tcW w:w="11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71B13" w:rsidRPr="00157D1F" w:rsidRDefault="00A71B13" w:rsidP="00157D1F">
                  <w:r>
                    <w:t>1</w:t>
                  </w:r>
                </w:p>
              </w:tc>
              <w:tc>
                <w:tcPr>
                  <w:tcW w:w="56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71B13" w:rsidRPr="00157D1F" w:rsidRDefault="00A71B13" w:rsidP="00157D1F">
                  <w:r>
                    <w:t>Approved version</w:t>
                  </w:r>
                </w:p>
              </w:tc>
            </w:tr>
          </w:tbl>
          <w:p w:rsidR="00157D1F" w:rsidRPr="00157D1F" w:rsidRDefault="00157D1F" w:rsidP="00157D1F">
            <w:pPr>
              <w:rPr>
                <w:lang w:val="en-GB"/>
              </w:rPr>
            </w:pPr>
          </w:p>
          <w:p w:rsidR="00341759" w:rsidRDefault="00341759" w:rsidP="00341759">
            <w:pPr>
              <w:rPr>
                <w:lang w:val="en-GB"/>
              </w:rPr>
            </w:pPr>
          </w:p>
          <w:p w:rsidR="00341759" w:rsidRDefault="00341759" w:rsidP="00341759">
            <w:pPr>
              <w:rPr>
                <w:lang w:val="en-GB"/>
              </w:rPr>
            </w:pPr>
          </w:p>
          <w:p w:rsidR="00341759" w:rsidRPr="004801C6" w:rsidRDefault="00341759" w:rsidP="00341759">
            <w:pPr>
              <w:rPr>
                <w:b/>
                <w:sz w:val="24"/>
                <w:szCs w:val="24"/>
                <w:lang w:val="en-GB"/>
              </w:rPr>
            </w:pPr>
            <w:r w:rsidRPr="004801C6">
              <w:rPr>
                <w:b/>
                <w:sz w:val="24"/>
                <w:szCs w:val="24"/>
                <w:lang w:val="en-GB"/>
              </w:rPr>
              <w:t>Approvals:</w:t>
            </w:r>
          </w:p>
          <w:p w:rsidR="00341759" w:rsidRDefault="00341759" w:rsidP="00341759">
            <w:pPr>
              <w:rPr>
                <w:lang w:val="en-GB"/>
              </w:rPr>
            </w:pPr>
          </w:p>
          <w:tbl>
            <w:tblPr>
              <w:tblW w:w="8962" w:type="dxa"/>
              <w:tblInd w:w="93" w:type="dxa"/>
              <w:tblLook w:val="04A0"/>
            </w:tblPr>
            <w:tblGrid>
              <w:gridCol w:w="2002"/>
              <w:gridCol w:w="2479"/>
              <w:gridCol w:w="2002"/>
              <w:gridCol w:w="2479"/>
            </w:tblGrid>
            <w:tr w:rsidR="00341759" w:rsidRPr="00C97C64" w:rsidTr="00E31E62">
              <w:trPr>
                <w:trHeight w:val="359"/>
              </w:trPr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341759" w:rsidRPr="00C97C64" w:rsidRDefault="00341759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C97C6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Creation Date: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41759" w:rsidRPr="00C97C64" w:rsidRDefault="00076AE7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22/07/2019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341759" w:rsidRPr="00C97C64" w:rsidRDefault="00341759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C97C6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Approved by: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759" w:rsidRPr="00C97C64" w:rsidRDefault="00341759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C97C6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 </w:t>
                  </w:r>
                </w:p>
              </w:tc>
            </w:tr>
            <w:tr w:rsidR="00341759" w:rsidRPr="00C97C64" w:rsidTr="00E31E62">
              <w:trPr>
                <w:trHeight w:val="359"/>
              </w:trPr>
              <w:tc>
                <w:tcPr>
                  <w:tcW w:w="20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341759" w:rsidRPr="00C97C64" w:rsidRDefault="00341759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C97C6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Created  By: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759" w:rsidRPr="00C97C64" w:rsidRDefault="00076AE7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Philippe Briens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341759" w:rsidRPr="00C97C64" w:rsidRDefault="00341759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C97C6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Approval Date: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759" w:rsidRPr="00C97C64" w:rsidRDefault="00341759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 w:rsidRPr="00C97C64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 </w:t>
                  </w:r>
                </w:p>
              </w:tc>
            </w:tr>
            <w:tr w:rsidR="00341759" w:rsidRPr="00C97C64" w:rsidTr="00E31E62">
              <w:trPr>
                <w:trHeight w:val="359"/>
              </w:trPr>
              <w:tc>
                <w:tcPr>
                  <w:tcW w:w="20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:rsidR="00341759" w:rsidRPr="00C97C64" w:rsidRDefault="00341759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Official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41759" w:rsidRPr="00C97C64" w:rsidRDefault="00076AE7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Dominique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Thiry</w:t>
                  </w:r>
                  <w:proofErr w:type="spellEnd"/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:rsidR="00341759" w:rsidRPr="00C97C64" w:rsidRDefault="00341759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Project Manager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41759" w:rsidRPr="00C97C64" w:rsidRDefault="00341759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 xml:space="preserve">Christophe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Depecker</w:t>
                  </w:r>
                  <w:proofErr w:type="spellEnd"/>
                </w:p>
              </w:tc>
            </w:tr>
            <w:tr w:rsidR="00341759" w:rsidRPr="00C97C64" w:rsidTr="00E31E62">
              <w:trPr>
                <w:trHeight w:val="359"/>
              </w:trPr>
              <w:tc>
                <w:tcPr>
                  <w:tcW w:w="20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:rsidR="00341759" w:rsidRPr="00C97C64" w:rsidRDefault="00341759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Technical leader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41759" w:rsidRPr="00C97C64" w:rsidRDefault="00341759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  <w:t>Philippe Briens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:rsidR="00341759" w:rsidRPr="00C97C64" w:rsidRDefault="00341759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41759" w:rsidRPr="00C97C64" w:rsidRDefault="00341759" w:rsidP="00E31E6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GB" w:eastAsia="en-GB"/>
                    </w:rPr>
                  </w:pPr>
                </w:p>
              </w:tc>
            </w:tr>
          </w:tbl>
          <w:p w:rsidR="00341759" w:rsidRDefault="00341759" w:rsidP="00341759">
            <w:pPr>
              <w:pStyle w:val="TOCHeading"/>
              <w:rPr>
                <w:color w:val="FF0000"/>
              </w:rPr>
            </w:pPr>
          </w:p>
          <w:p w:rsidR="00945248" w:rsidRDefault="00945248" w:rsidP="00945248">
            <w:pPr>
              <w:pStyle w:val="FirstPageTitle"/>
              <w:jc w:val="left"/>
              <w:rPr>
                <w:noProof w:val="0"/>
                <w:lang w:val="en-GB"/>
              </w:rPr>
            </w:pPr>
          </w:p>
          <w:p w:rsidR="000066FE" w:rsidRDefault="000066FE" w:rsidP="00945248">
            <w:pPr>
              <w:pStyle w:val="FirstPageTitle"/>
              <w:jc w:val="left"/>
              <w:rPr>
                <w:noProof w:val="0"/>
                <w:lang w:val="en-GB"/>
              </w:rPr>
            </w:pPr>
          </w:p>
          <w:p w:rsidR="000066FE" w:rsidRDefault="000066FE" w:rsidP="00945248">
            <w:pPr>
              <w:pStyle w:val="FirstPageTitle"/>
              <w:jc w:val="left"/>
              <w:rPr>
                <w:noProof w:val="0"/>
                <w:lang w:val="en-GB"/>
              </w:rPr>
            </w:pPr>
          </w:p>
          <w:p w:rsidR="000066FE" w:rsidRDefault="000066FE" w:rsidP="00945248">
            <w:pPr>
              <w:pStyle w:val="FirstPageTitle"/>
              <w:jc w:val="left"/>
              <w:rPr>
                <w:noProof w:val="0"/>
                <w:lang w:val="en-GB"/>
              </w:rPr>
            </w:pPr>
          </w:p>
          <w:p w:rsidR="000066FE" w:rsidRDefault="000066FE" w:rsidP="00945248">
            <w:pPr>
              <w:pStyle w:val="FirstPageTitle"/>
              <w:jc w:val="left"/>
              <w:rPr>
                <w:noProof w:val="0"/>
                <w:lang w:val="en-GB"/>
              </w:rPr>
            </w:pPr>
          </w:p>
          <w:p w:rsidR="000066FE" w:rsidRDefault="000066FE" w:rsidP="00945248">
            <w:pPr>
              <w:pStyle w:val="FirstPageTitle"/>
              <w:jc w:val="left"/>
              <w:rPr>
                <w:noProof w:val="0"/>
                <w:lang w:val="en-GB"/>
              </w:rPr>
            </w:pPr>
          </w:p>
          <w:p w:rsidR="000066FE" w:rsidRDefault="000066FE" w:rsidP="00945248">
            <w:pPr>
              <w:pStyle w:val="FirstPageTitle"/>
              <w:jc w:val="left"/>
              <w:rPr>
                <w:noProof w:val="0"/>
                <w:lang w:val="en-GB"/>
              </w:rPr>
            </w:pPr>
          </w:p>
          <w:p w:rsidR="000066FE" w:rsidRDefault="000066FE" w:rsidP="00945248">
            <w:pPr>
              <w:pStyle w:val="FirstPageTitle"/>
              <w:jc w:val="left"/>
              <w:rPr>
                <w:noProof w:val="0"/>
                <w:lang w:val="en-GB"/>
              </w:rPr>
            </w:pPr>
          </w:p>
          <w:p w:rsidR="000066FE" w:rsidRDefault="000066FE" w:rsidP="00945248">
            <w:pPr>
              <w:pStyle w:val="FirstPageTitle"/>
              <w:jc w:val="left"/>
              <w:rPr>
                <w:noProof w:val="0"/>
                <w:lang w:val="en-GB"/>
              </w:rPr>
            </w:pPr>
          </w:p>
          <w:p w:rsidR="000066FE" w:rsidRDefault="000066FE" w:rsidP="00945248">
            <w:pPr>
              <w:pStyle w:val="FirstPageTitle"/>
              <w:jc w:val="left"/>
              <w:rPr>
                <w:noProof w:val="0"/>
                <w:lang w:val="en-GB"/>
              </w:rPr>
            </w:pPr>
          </w:p>
          <w:p w:rsidR="000066FE" w:rsidRDefault="000066FE" w:rsidP="00945248">
            <w:pPr>
              <w:pStyle w:val="FirstPageTitle"/>
              <w:jc w:val="left"/>
              <w:rPr>
                <w:noProof w:val="0"/>
                <w:lang w:val="en-GB"/>
              </w:rPr>
            </w:pPr>
          </w:p>
          <w:p w:rsidR="000066FE" w:rsidRDefault="000066FE" w:rsidP="00945248">
            <w:pPr>
              <w:pStyle w:val="FirstPageTitle"/>
              <w:jc w:val="left"/>
              <w:rPr>
                <w:noProof w:val="0"/>
                <w:lang w:val="en-GB"/>
              </w:rPr>
            </w:pPr>
          </w:p>
          <w:p w:rsidR="000066FE" w:rsidRPr="00EA3EC3" w:rsidRDefault="000066FE" w:rsidP="00945248">
            <w:pPr>
              <w:pStyle w:val="FirstPageTitle"/>
              <w:jc w:val="left"/>
              <w:rPr>
                <w:noProof w:val="0"/>
                <w:lang w:val="en-GB"/>
              </w:rPr>
            </w:pPr>
          </w:p>
        </w:tc>
      </w:tr>
    </w:tbl>
    <w:p w:rsidR="004D0663" w:rsidRDefault="004D0663" w:rsidP="00A61CDA"/>
    <w:sdt>
      <w:sdtPr>
        <w:rPr>
          <w:rFonts w:ascii="Arial" w:eastAsia="Times New Roman" w:hAnsi="Arial"/>
          <w:b w:val="0"/>
          <w:bCs w:val="0"/>
          <w:color w:val="auto"/>
          <w:sz w:val="20"/>
          <w:szCs w:val="20"/>
          <w:lang w:val="en-US" w:eastAsia="en-US"/>
        </w:rPr>
        <w:id w:val="47028141"/>
        <w:docPartObj>
          <w:docPartGallery w:val="Table of Contents"/>
          <w:docPartUnique/>
        </w:docPartObj>
      </w:sdtPr>
      <w:sdtContent>
        <w:p w:rsidR="00E8030E" w:rsidRDefault="00E8030E">
          <w:pPr>
            <w:pStyle w:val="TOCHeading"/>
          </w:pPr>
          <w:r>
            <w:t>Table of Contents</w:t>
          </w:r>
        </w:p>
        <w:p w:rsidR="004324E6" w:rsidRDefault="00A419A1">
          <w:pPr>
            <w:pStyle w:val="TOC1"/>
            <w:tabs>
              <w:tab w:val="left" w:pos="454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  <w:lang w:val="fr-FR" w:eastAsia="fr-FR"/>
            </w:rPr>
          </w:pPr>
          <w:r w:rsidRPr="00A419A1">
            <w:fldChar w:fldCharType="begin"/>
          </w:r>
          <w:r w:rsidR="00E8030E">
            <w:instrText xml:space="preserve"> TOC \o "1-3" \h \z \u </w:instrText>
          </w:r>
          <w:r w:rsidRPr="00A419A1">
            <w:fldChar w:fldCharType="separate"/>
          </w:r>
          <w:hyperlink w:anchor="_Toc17444327" w:history="1">
            <w:r w:rsidR="004324E6" w:rsidRPr="00852B06">
              <w:rPr>
                <w:rStyle w:val="Hyperlink"/>
                <w:noProof/>
              </w:rPr>
              <w:t>1.</w:t>
            </w:r>
            <w:r w:rsidR="004324E6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  <w:lang w:val="fr-FR" w:eastAsia="fr-FR"/>
              </w:rPr>
              <w:tab/>
            </w:r>
            <w:r w:rsidR="004324E6" w:rsidRPr="00852B06">
              <w:rPr>
                <w:rStyle w:val="Hyperlink"/>
                <w:noProof/>
              </w:rPr>
              <w:t>Environment description</w:t>
            </w:r>
            <w:r w:rsidR="004324E6">
              <w:rPr>
                <w:noProof/>
                <w:webHidden/>
              </w:rPr>
              <w:tab/>
            </w:r>
            <w:r w:rsidR="004324E6">
              <w:rPr>
                <w:noProof/>
                <w:webHidden/>
              </w:rPr>
              <w:fldChar w:fldCharType="begin"/>
            </w:r>
            <w:r w:rsidR="004324E6">
              <w:rPr>
                <w:noProof/>
                <w:webHidden/>
              </w:rPr>
              <w:instrText xml:space="preserve"> PAGEREF _Toc17444327 \h </w:instrText>
            </w:r>
            <w:r w:rsidR="004324E6">
              <w:rPr>
                <w:noProof/>
                <w:webHidden/>
              </w:rPr>
            </w:r>
            <w:r w:rsidR="004324E6">
              <w:rPr>
                <w:noProof/>
                <w:webHidden/>
              </w:rPr>
              <w:fldChar w:fldCharType="separate"/>
            </w:r>
            <w:r w:rsidR="004324E6">
              <w:rPr>
                <w:noProof/>
                <w:webHidden/>
              </w:rPr>
              <w:t>4</w:t>
            </w:r>
            <w:r w:rsidR="004324E6">
              <w:rPr>
                <w:noProof/>
                <w:webHidden/>
              </w:rPr>
              <w:fldChar w:fldCharType="end"/>
            </w:r>
          </w:hyperlink>
        </w:p>
        <w:p w:rsidR="004324E6" w:rsidRDefault="004324E6">
          <w:pPr>
            <w:pStyle w:val="TOC1"/>
            <w:tabs>
              <w:tab w:val="left" w:pos="454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  <w:lang w:val="fr-FR" w:eastAsia="fr-FR"/>
            </w:rPr>
          </w:pPr>
          <w:hyperlink w:anchor="_Toc17444328" w:history="1">
            <w:r w:rsidRPr="00852B0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  <w:lang w:val="fr-FR" w:eastAsia="fr-FR"/>
              </w:rPr>
              <w:tab/>
            </w:r>
            <w:r w:rsidRPr="00852B06">
              <w:rPr>
                <w:rStyle w:val="Hyperlink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E6" w:rsidRDefault="004324E6">
          <w:pPr>
            <w:pStyle w:val="TOC1"/>
            <w:tabs>
              <w:tab w:val="left" w:pos="454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  <w:lang w:val="fr-FR" w:eastAsia="fr-FR"/>
            </w:rPr>
          </w:pPr>
          <w:hyperlink w:anchor="_Toc17444329" w:history="1">
            <w:r w:rsidRPr="00852B06">
              <w:rPr>
                <w:rStyle w:val="Hyperlink"/>
                <w:noProof/>
                <w:lang w:val="pt-PT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  <w:lang w:val="fr-FR" w:eastAsia="fr-FR"/>
              </w:rPr>
              <w:tab/>
            </w:r>
            <w:r w:rsidRPr="00852B06">
              <w:rPr>
                <w:rStyle w:val="Hyperlink"/>
                <w:noProof/>
                <w:lang w:val="pt-PT"/>
              </w:rPr>
              <w:t>Basic Data Guard system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E6" w:rsidRDefault="004324E6">
          <w:pPr>
            <w:pStyle w:val="TOC1"/>
            <w:tabs>
              <w:tab w:val="left" w:pos="454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  <w:lang w:val="fr-FR" w:eastAsia="fr-FR"/>
            </w:rPr>
          </w:pPr>
          <w:hyperlink w:anchor="_Toc17444330" w:history="1">
            <w:r w:rsidRPr="00852B06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  <w:lang w:val="fr-FR" w:eastAsia="fr-FR"/>
              </w:rPr>
              <w:tab/>
            </w:r>
            <w:r w:rsidRPr="00852B06">
              <w:rPr>
                <w:rStyle w:val="Hyperlink"/>
                <w:noProof/>
                <w:lang w:val="en-GB"/>
              </w:rPr>
              <w:t>Detailed Data Guard system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E6" w:rsidRDefault="004324E6">
          <w:pPr>
            <w:pStyle w:val="TOC1"/>
            <w:tabs>
              <w:tab w:val="left" w:pos="454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  <w:lang w:val="fr-FR" w:eastAsia="fr-FR"/>
            </w:rPr>
          </w:pPr>
          <w:hyperlink w:anchor="_Toc17444331" w:history="1">
            <w:r w:rsidRPr="00852B0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  <w:lang w:val="fr-FR" w:eastAsia="fr-FR"/>
              </w:rPr>
              <w:tab/>
            </w:r>
            <w:r w:rsidRPr="00852B06">
              <w:rPr>
                <w:rStyle w:val="Hyperlink"/>
                <w:noProof/>
              </w:rPr>
              <w:t>Primary database switchover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E6" w:rsidRDefault="004324E6">
          <w:pPr>
            <w:pStyle w:val="TOC1"/>
            <w:tabs>
              <w:tab w:val="left" w:pos="454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  <w:lang w:val="fr-FR" w:eastAsia="fr-FR"/>
            </w:rPr>
          </w:pPr>
          <w:hyperlink w:anchor="_Toc17444332" w:history="1">
            <w:r w:rsidRPr="00852B0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  <w:lang w:val="fr-FR" w:eastAsia="fr-FR"/>
              </w:rPr>
              <w:tab/>
            </w:r>
            <w:r w:rsidRPr="00852B06">
              <w:rPr>
                <w:rStyle w:val="Hyperlink"/>
                <w:noProof/>
              </w:rPr>
              <w:t>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E6" w:rsidRDefault="004324E6">
          <w:pPr>
            <w:pStyle w:val="TOC1"/>
            <w:tabs>
              <w:tab w:val="left" w:pos="454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  <w:lang w:val="fr-FR" w:eastAsia="fr-FR"/>
            </w:rPr>
          </w:pPr>
          <w:hyperlink w:anchor="_Toc17444333" w:history="1">
            <w:r w:rsidRPr="00852B0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  <w:lang w:val="fr-FR" w:eastAsia="fr-FR"/>
              </w:rPr>
              <w:tab/>
            </w:r>
            <w:r w:rsidRPr="00852B06">
              <w:rPr>
                <w:rStyle w:val="Hyperlink"/>
                <w:noProof/>
              </w:rPr>
              <w:t>Shutdown and startup of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E6" w:rsidRDefault="004324E6">
          <w:pPr>
            <w:pStyle w:val="TOC1"/>
            <w:tabs>
              <w:tab w:val="left" w:pos="454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  <w:lang w:val="fr-FR" w:eastAsia="fr-FR"/>
            </w:rPr>
          </w:pPr>
          <w:hyperlink w:anchor="_Toc17444334" w:history="1">
            <w:r w:rsidRPr="00852B0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  <w:lang w:val="fr-FR" w:eastAsia="fr-FR"/>
              </w:rPr>
              <w:tab/>
            </w:r>
            <w:r w:rsidRPr="00852B06">
              <w:rPr>
                <w:rStyle w:val="Hyperlink"/>
                <w:noProof/>
              </w:rPr>
              <w:t>Miscellaneous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E6" w:rsidRDefault="004324E6">
          <w:pPr>
            <w:pStyle w:val="TOC1"/>
            <w:tabs>
              <w:tab w:val="left" w:pos="454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2"/>
              <w:lang w:val="fr-FR" w:eastAsia="fr-FR"/>
            </w:rPr>
          </w:pPr>
          <w:hyperlink w:anchor="_Toc17444335" w:history="1">
            <w:r w:rsidRPr="00852B0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2"/>
                <w:lang w:val="fr-FR" w:eastAsia="fr-FR"/>
              </w:rPr>
              <w:tab/>
            </w:r>
            <w:r w:rsidRPr="00852B06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E6" w:rsidRDefault="004324E6">
          <w:pPr>
            <w:pStyle w:val="TOC2"/>
            <w:tabs>
              <w:tab w:val="left" w:pos="800"/>
              <w:tab w:val="right" w:leader="dot" w:pos="10456"/>
            </w:tabs>
            <w:rPr>
              <w:rFonts w:asciiTheme="minorHAnsi" w:eastAsiaTheme="minorEastAsia" w:hAnsiTheme="minorHAnsi" w:cstheme="minorBidi"/>
              <w:szCs w:val="22"/>
              <w:lang w:val="fr-FR" w:eastAsia="fr-FR"/>
            </w:rPr>
          </w:pPr>
          <w:hyperlink w:anchor="_Toc17444336" w:history="1">
            <w:r w:rsidRPr="00852B06">
              <w:rPr>
                <w:rStyle w:val="Hyperlink"/>
                <w:lang w:val="en-GB"/>
              </w:rPr>
              <w:t>9.1</w:t>
            </w:r>
            <w:r>
              <w:rPr>
                <w:rFonts w:asciiTheme="minorHAnsi" w:eastAsiaTheme="minorEastAsia" w:hAnsiTheme="minorHAnsi" w:cstheme="minorBidi"/>
                <w:szCs w:val="22"/>
                <w:lang w:val="fr-FR" w:eastAsia="fr-FR"/>
              </w:rPr>
              <w:tab/>
            </w:r>
            <w:r w:rsidRPr="00852B06">
              <w:rPr>
                <w:rStyle w:val="Hyperlink"/>
              </w:rPr>
              <w:t>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_Toc17444336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4324E6" w:rsidRDefault="004324E6">
          <w:pPr>
            <w:pStyle w:val="TOC2"/>
            <w:tabs>
              <w:tab w:val="left" w:pos="800"/>
              <w:tab w:val="right" w:leader="dot" w:pos="10456"/>
            </w:tabs>
            <w:rPr>
              <w:rFonts w:asciiTheme="minorHAnsi" w:eastAsiaTheme="minorEastAsia" w:hAnsiTheme="minorHAnsi" w:cstheme="minorBidi"/>
              <w:szCs w:val="22"/>
              <w:lang w:val="fr-FR" w:eastAsia="fr-FR"/>
            </w:rPr>
          </w:pPr>
          <w:hyperlink w:anchor="_Toc17444337" w:history="1">
            <w:r w:rsidRPr="00852B06">
              <w:rPr>
                <w:rStyle w:val="Hyperlink"/>
                <w:lang w:val="en-GB"/>
              </w:rPr>
              <w:t>9.2</w:t>
            </w:r>
            <w:r>
              <w:rPr>
                <w:rFonts w:asciiTheme="minorHAnsi" w:eastAsiaTheme="minorEastAsia" w:hAnsiTheme="minorHAnsi" w:cstheme="minorBidi"/>
                <w:szCs w:val="22"/>
                <w:lang w:val="fr-FR" w:eastAsia="fr-FR"/>
              </w:rPr>
              <w:tab/>
            </w:r>
            <w:r w:rsidRPr="00852B06">
              <w:rPr>
                <w:rStyle w:val="Hyperlink"/>
              </w:rPr>
              <w:t>Operations scripts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_Toc17444337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4324E6" w:rsidRDefault="004324E6">
          <w:pPr>
            <w:pStyle w:val="TOC2"/>
            <w:tabs>
              <w:tab w:val="left" w:pos="800"/>
              <w:tab w:val="right" w:leader="dot" w:pos="10456"/>
            </w:tabs>
            <w:rPr>
              <w:rFonts w:asciiTheme="minorHAnsi" w:eastAsiaTheme="minorEastAsia" w:hAnsiTheme="minorHAnsi" w:cstheme="minorBidi"/>
              <w:szCs w:val="22"/>
              <w:lang w:val="fr-FR" w:eastAsia="fr-FR"/>
            </w:rPr>
          </w:pPr>
          <w:hyperlink w:anchor="_Toc17444338" w:history="1">
            <w:r w:rsidRPr="00852B06">
              <w:rPr>
                <w:rStyle w:val="Hyperlink"/>
                <w:lang w:val="en-GB"/>
              </w:rPr>
              <w:t>9.3</w:t>
            </w:r>
            <w:r>
              <w:rPr>
                <w:rFonts w:asciiTheme="minorHAnsi" w:eastAsiaTheme="minorEastAsia" w:hAnsiTheme="minorHAnsi" w:cstheme="minorBidi"/>
                <w:szCs w:val="22"/>
                <w:lang w:val="fr-FR" w:eastAsia="fr-FR"/>
              </w:rPr>
              <w:tab/>
            </w:r>
            <w:r w:rsidRPr="00852B06">
              <w:rPr>
                <w:rStyle w:val="Hyperlink"/>
              </w:rPr>
              <w:t>Credentials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_Toc17444338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E8030E" w:rsidRDefault="00A419A1">
          <w:r>
            <w:fldChar w:fldCharType="end"/>
          </w:r>
        </w:p>
      </w:sdtContent>
    </w:sdt>
    <w:p w:rsidR="00E8030E" w:rsidRDefault="00E8030E" w:rsidP="00A61CDA"/>
    <w:p w:rsidR="00A34A99" w:rsidRDefault="00A34A99" w:rsidP="00A24ECC">
      <w:pPr>
        <w:pStyle w:val="Heading1"/>
      </w:pPr>
      <w:bookmarkStart w:id="5" w:name="_Toc458523564"/>
      <w:bookmarkStart w:id="6" w:name="_Toc17444327"/>
      <w:r>
        <w:lastRenderedPageBreak/>
        <w:t>Environment description</w:t>
      </w:r>
      <w:bookmarkEnd w:id="5"/>
      <w:bookmarkEnd w:id="6"/>
    </w:p>
    <w:p w:rsidR="00561BD9" w:rsidRDefault="00EC4C85" w:rsidP="0086746F">
      <w:pPr>
        <w:spacing w:line="360" w:lineRule="auto"/>
      </w:pPr>
      <w:r>
        <w:t>CGDIS Oracle Data Guard systems run on 2 physical servers.</w:t>
      </w:r>
    </w:p>
    <w:p w:rsidR="00EC4C85" w:rsidRDefault="00EC4C85" w:rsidP="0086746F">
      <w:pPr>
        <w:pStyle w:val="ListParagraph"/>
        <w:numPr>
          <w:ilvl w:val="0"/>
          <w:numId w:val="44"/>
        </w:numPr>
        <w:spacing w:line="360" w:lineRule="auto"/>
      </w:pPr>
      <w:r>
        <w:t>Operating system : Oracle Enterprise Linux 7.5</w:t>
      </w:r>
    </w:p>
    <w:p w:rsidR="00EC4C85" w:rsidRDefault="00EC4C85" w:rsidP="0086746F">
      <w:pPr>
        <w:pStyle w:val="ListParagraph"/>
        <w:numPr>
          <w:ilvl w:val="0"/>
          <w:numId w:val="44"/>
        </w:numPr>
        <w:spacing w:line="360" w:lineRule="auto"/>
      </w:pPr>
      <w:r>
        <w:t>Oracle Server       : versions 12.2.0.1, 11.1.0.2, 11.2.0.4</w:t>
      </w:r>
    </w:p>
    <w:p w:rsidR="00561BD9" w:rsidRDefault="00CC0FFB" w:rsidP="0086746F">
      <w:pPr>
        <w:spacing w:line="360" w:lineRule="auto"/>
      </w:pPr>
      <w:r>
        <w:t>Each server hosts databases for COSWARE, COSWARETEST, SIASELAN and SECUR.</w:t>
      </w:r>
    </w:p>
    <w:p w:rsidR="00CC0FFB" w:rsidRDefault="00CC0FFB" w:rsidP="0086746F">
      <w:pPr>
        <w:spacing w:line="360" w:lineRule="auto"/>
      </w:pPr>
      <w:r>
        <w:t xml:space="preserve">COSWARE and SIASELAN are using Data Guard therefore </w:t>
      </w:r>
      <w:proofErr w:type="gramStart"/>
      <w:r>
        <w:t>having  primary</w:t>
      </w:r>
      <w:proofErr w:type="gramEnd"/>
      <w:r>
        <w:t xml:space="preserve"> and standby databases. Primary and standby databases may run on Site 1 or 2. </w:t>
      </w:r>
    </w:p>
    <w:p w:rsidR="00CC0FFB" w:rsidRDefault="00CC0FFB" w:rsidP="0086746F">
      <w:pPr>
        <w:spacing w:line="360" w:lineRule="auto"/>
      </w:pPr>
      <w:r>
        <w:t xml:space="preserve">A switchover occurs when a standby becomes a primary. CGDIS Data Guard systems </w:t>
      </w:r>
      <w:r w:rsidR="005F741A">
        <w:t>are config</w:t>
      </w:r>
      <w:r>
        <w:t xml:space="preserve">ured for </w:t>
      </w:r>
      <w:r w:rsidR="005C6DF7">
        <w:t>manual swi</w:t>
      </w:r>
      <w:r w:rsidR="005F741A">
        <w:t>t</w:t>
      </w:r>
      <w:r w:rsidR="005C6DF7">
        <w:t>chovers</w:t>
      </w:r>
      <w:r w:rsidR="005F741A">
        <w:t>,</w:t>
      </w:r>
      <w:r w:rsidR="005C6DF7">
        <w:t xml:space="preserve"> typically for</w:t>
      </w:r>
      <w:r>
        <w:t xml:space="preserve"> Linux updates</w:t>
      </w:r>
      <w:r w:rsidR="005C6DF7">
        <w:t xml:space="preserve"> (yum update</w:t>
      </w:r>
      <w:proofErr w:type="gramStart"/>
      <w:r w:rsidR="005C6DF7">
        <w:t>) ,</w:t>
      </w:r>
      <w:proofErr w:type="gramEnd"/>
      <w:r w:rsidR="005C6DF7">
        <w:t xml:space="preserve"> Oracle patches or any situation </w:t>
      </w:r>
      <w:r w:rsidR="005F741A">
        <w:t xml:space="preserve">involving to </w:t>
      </w:r>
      <w:r w:rsidR="005C6DF7">
        <w:t xml:space="preserve">shutdown data bases </w:t>
      </w:r>
      <w:r w:rsidR="0086746F">
        <w:t>or Linux servers.</w:t>
      </w:r>
    </w:p>
    <w:tbl>
      <w:tblPr>
        <w:tblStyle w:val="TableGrid"/>
        <w:tblW w:w="0" w:type="auto"/>
        <w:tblLook w:val="04A0"/>
      </w:tblPr>
      <w:tblGrid>
        <w:gridCol w:w="10606"/>
      </w:tblGrid>
      <w:tr w:rsidR="00561BD9" w:rsidTr="00561BD9">
        <w:tc>
          <w:tcPr>
            <w:tcW w:w="10606" w:type="dxa"/>
          </w:tcPr>
          <w:p w:rsidR="00561BD9" w:rsidRDefault="00561BD9" w:rsidP="00EC4C8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335325" cy="4039720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6256" cy="404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1BD9" w:rsidRPr="00561BD9" w:rsidRDefault="00561BD9" w:rsidP="00561BD9"/>
    <w:p w:rsidR="00561BD9" w:rsidRPr="00561BD9" w:rsidRDefault="00561BD9" w:rsidP="00561BD9"/>
    <w:p w:rsidR="0003777B" w:rsidRDefault="0003777B" w:rsidP="00BE5178">
      <w:pPr>
        <w:spacing w:line="276" w:lineRule="auto"/>
        <w:ind w:left="720"/>
      </w:pPr>
      <w: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22"/>
      </w:tblGrid>
      <w:tr w:rsidR="00A553B7" w:rsidTr="00FC3891">
        <w:tc>
          <w:tcPr>
            <w:tcW w:w="10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3B7" w:rsidRDefault="00A553B7" w:rsidP="00062047">
            <w:pPr>
              <w:spacing w:line="276" w:lineRule="auto"/>
              <w:jc w:val="center"/>
            </w:pPr>
          </w:p>
        </w:tc>
      </w:tr>
      <w:tr w:rsidR="00A553B7" w:rsidTr="00FC3891">
        <w:tc>
          <w:tcPr>
            <w:tcW w:w="10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3B7" w:rsidRDefault="00A553B7" w:rsidP="00062047">
            <w:pPr>
              <w:spacing w:line="276" w:lineRule="auto"/>
              <w:jc w:val="center"/>
            </w:pPr>
          </w:p>
        </w:tc>
      </w:tr>
    </w:tbl>
    <w:p w:rsidR="00A553B7" w:rsidRPr="00A34A99" w:rsidRDefault="00A553B7" w:rsidP="00A553B7">
      <w:pPr>
        <w:spacing w:line="276" w:lineRule="auto"/>
        <w:ind w:left="360"/>
      </w:pPr>
    </w:p>
    <w:p w:rsidR="00FF152D" w:rsidRDefault="00FC3891" w:rsidP="00A24ECC">
      <w:pPr>
        <w:pStyle w:val="Heading1"/>
      </w:pPr>
      <w:bookmarkStart w:id="7" w:name="_Toc17444328"/>
      <w:r>
        <w:lastRenderedPageBreak/>
        <w:t>Operations</w:t>
      </w:r>
      <w:bookmarkEnd w:id="7"/>
    </w:p>
    <w:p w:rsidR="00FC3891" w:rsidRDefault="00FC3891" w:rsidP="00FF152D">
      <w:r>
        <w:t xml:space="preserve">Usual tasks are performed </w:t>
      </w:r>
      <w:proofErr w:type="spellStart"/>
      <w:r>
        <w:t>th</w:t>
      </w:r>
      <w:r w:rsidR="00316753">
        <w:t>orugh</w:t>
      </w:r>
      <w:proofErr w:type="spellEnd"/>
      <w:r w:rsidR="00316753">
        <w:t xml:space="preserve"> </w:t>
      </w:r>
      <w:proofErr w:type="gramStart"/>
      <w:r w:rsidR="00316753">
        <w:t xml:space="preserve">a  </w:t>
      </w:r>
      <w:proofErr w:type="spellStart"/>
      <w:r w:rsidR="00316753">
        <w:t>Korn</w:t>
      </w:r>
      <w:proofErr w:type="spellEnd"/>
      <w:proofErr w:type="gramEnd"/>
      <w:r w:rsidR="00316753">
        <w:t xml:space="preserve"> shell bases menu </w:t>
      </w:r>
      <w:r>
        <w:t>invoked by “</w:t>
      </w:r>
      <w:proofErr w:type="spellStart"/>
      <w:r>
        <w:t>mnu</w:t>
      </w:r>
      <w:proofErr w:type="spellEnd"/>
      <w:r>
        <w:t>”</w:t>
      </w:r>
      <w:r w:rsidR="00316753">
        <w:t>.</w:t>
      </w:r>
    </w:p>
    <w:p w:rsidR="00316753" w:rsidRDefault="00316753" w:rsidP="00FF152D"/>
    <w:tbl>
      <w:tblPr>
        <w:tblStyle w:val="TableGrid"/>
        <w:tblW w:w="0" w:type="auto"/>
        <w:tblLook w:val="04A0"/>
      </w:tblPr>
      <w:tblGrid>
        <w:gridCol w:w="10606"/>
      </w:tblGrid>
      <w:tr w:rsidR="0027703A" w:rsidTr="0027703A">
        <w:tc>
          <w:tcPr>
            <w:tcW w:w="10606" w:type="dxa"/>
          </w:tcPr>
          <w:p w:rsidR="0027703A" w:rsidRDefault="0027703A" w:rsidP="00FF152D">
            <w:pPr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Select database</w:t>
            </w:r>
          </w:p>
        </w:tc>
      </w:tr>
      <w:tr w:rsidR="0027703A" w:rsidTr="0027703A">
        <w:tc>
          <w:tcPr>
            <w:tcW w:w="10606" w:type="dxa"/>
          </w:tcPr>
          <w:p w:rsidR="0027703A" w:rsidRDefault="0027703A" w:rsidP="00FF152D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5890" cy="2027555"/>
                  <wp:effectExtent l="19050" t="0" r="3810" b="0"/>
                  <wp:docPr id="1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5890" cy="2027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D8F" w:rsidTr="0027703A">
        <w:tc>
          <w:tcPr>
            <w:tcW w:w="10606" w:type="dxa"/>
          </w:tcPr>
          <w:p w:rsidR="00C27D8F" w:rsidRDefault="00C27D8F" w:rsidP="00FF152D">
            <w:pPr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Operations menu is displayed</w:t>
            </w:r>
          </w:p>
        </w:tc>
      </w:tr>
      <w:tr w:rsidR="0027703A" w:rsidTr="0027703A">
        <w:tc>
          <w:tcPr>
            <w:tcW w:w="10606" w:type="dxa"/>
          </w:tcPr>
          <w:p w:rsidR="0027703A" w:rsidRDefault="001615FC" w:rsidP="00FF152D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438775" cy="442087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4420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891" w:rsidRDefault="00FC3891" w:rsidP="00FF152D"/>
    <w:p w:rsidR="00FF152D" w:rsidRDefault="00FF152D" w:rsidP="00FF152D"/>
    <w:p w:rsidR="000070C9" w:rsidRPr="00F60251" w:rsidRDefault="00FE3610" w:rsidP="00A24ECC">
      <w:pPr>
        <w:pStyle w:val="Heading1"/>
        <w:rPr>
          <w:lang w:val="pt-PT"/>
        </w:rPr>
      </w:pPr>
      <w:bookmarkStart w:id="8" w:name="_Toc17444329"/>
      <w:r>
        <w:rPr>
          <w:lang w:val="pt-PT"/>
        </w:rPr>
        <w:lastRenderedPageBreak/>
        <w:t>Basic</w:t>
      </w:r>
      <w:r w:rsidR="00F70957">
        <w:rPr>
          <w:lang w:val="pt-PT"/>
        </w:rPr>
        <w:t xml:space="preserve"> Data Guard system health</w:t>
      </w:r>
      <w:r>
        <w:rPr>
          <w:lang w:val="pt-PT"/>
        </w:rPr>
        <w:t xml:space="preserve"> check</w:t>
      </w:r>
      <w:bookmarkEnd w:id="8"/>
    </w:p>
    <w:p w:rsidR="00F60251" w:rsidRDefault="00060A5D" w:rsidP="000070C9">
      <w:pPr>
        <w:rPr>
          <w:lang w:val="en-GB"/>
        </w:rPr>
      </w:pPr>
      <w:r>
        <w:rPr>
          <w:lang w:val="en-GB"/>
        </w:rPr>
        <w:t xml:space="preserve">Use options 1, 2 and 6 to quickly check the status of the </w:t>
      </w:r>
      <w:proofErr w:type="spellStart"/>
      <w:r>
        <w:rPr>
          <w:lang w:val="en-GB"/>
        </w:rPr>
        <w:t>Dataguard</w:t>
      </w:r>
      <w:proofErr w:type="spellEnd"/>
      <w:r>
        <w:rPr>
          <w:lang w:val="en-GB"/>
        </w:rPr>
        <w:t xml:space="preserve"> System.</w:t>
      </w:r>
    </w:p>
    <w:p w:rsidR="003627E4" w:rsidRDefault="003627E4" w:rsidP="000070C9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A518D3" w:rsidTr="00FC5AD1">
        <w:tc>
          <w:tcPr>
            <w:tcW w:w="10682" w:type="dxa"/>
          </w:tcPr>
          <w:p w:rsidR="00A518D3" w:rsidRDefault="00A518D3" w:rsidP="000070C9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 w:rsidR="000013D1">
              <w:rPr>
                <w:lang w:val="en-GB"/>
              </w:rPr>
              <w:t>)</w:t>
            </w:r>
            <w:r>
              <w:rPr>
                <w:lang w:val="en-GB"/>
              </w:rPr>
              <w:t xml:space="preserve"> DG System </w:t>
            </w:r>
            <w:proofErr w:type="spellStart"/>
            <w:r>
              <w:rPr>
                <w:lang w:val="en-GB"/>
              </w:rPr>
              <w:t>summay</w:t>
            </w:r>
            <w:proofErr w:type="spellEnd"/>
          </w:p>
          <w:p w:rsidR="00061A7A" w:rsidRDefault="00061A7A" w:rsidP="000070C9">
            <w:pPr>
              <w:rPr>
                <w:lang w:val="en-GB"/>
              </w:rPr>
            </w:pPr>
            <w:r>
              <w:rPr>
                <w:lang w:val="en-GB"/>
              </w:rPr>
              <w:t>Returns databases unique names and their roles (primary or standby)</w:t>
            </w:r>
          </w:p>
        </w:tc>
      </w:tr>
      <w:tr w:rsidR="00A518D3" w:rsidTr="00FC5AD1">
        <w:tc>
          <w:tcPr>
            <w:tcW w:w="10682" w:type="dxa"/>
          </w:tcPr>
          <w:p w:rsidR="00A518D3" w:rsidRDefault="00061A7A" w:rsidP="000070C9">
            <w:pPr>
              <w:rPr>
                <w:lang w:val="en-GB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639560" cy="1399540"/>
                  <wp:effectExtent l="19050" t="0" r="889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39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8D3" w:rsidTr="00FC5AD1">
        <w:tc>
          <w:tcPr>
            <w:tcW w:w="10682" w:type="dxa"/>
          </w:tcPr>
          <w:p w:rsidR="00A518D3" w:rsidRDefault="00637DB4" w:rsidP="000070C9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r w:rsidR="000013D1">
              <w:rPr>
                <w:lang w:val="en-GB"/>
              </w:rPr>
              <w:t>)</w:t>
            </w:r>
            <w:r>
              <w:rPr>
                <w:lang w:val="en-GB"/>
              </w:rPr>
              <w:t xml:space="preserve"> DG System health</w:t>
            </w:r>
          </w:p>
          <w:p w:rsidR="00637DB4" w:rsidRDefault="00637DB4" w:rsidP="000070C9">
            <w:pPr>
              <w:rPr>
                <w:lang w:val="en-GB"/>
              </w:rPr>
            </w:pPr>
            <w:r>
              <w:rPr>
                <w:lang w:val="en-GB"/>
              </w:rPr>
              <w:t>Che</w:t>
            </w:r>
            <w:r w:rsidR="00D22E4C">
              <w:rPr>
                <w:lang w:val="en-GB"/>
              </w:rPr>
              <w:t xml:space="preserve">ck </w:t>
            </w:r>
            <w:r>
              <w:rPr>
                <w:lang w:val="en-GB"/>
              </w:rPr>
              <w:t xml:space="preserve">“Configuration </w:t>
            </w:r>
            <w:proofErr w:type="spellStart"/>
            <w:r>
              <w:rPr>
                <w:lang w:val="en-GB"/>
              </w:rPr>
              <w:t>Staus</w:t>
            </w:r>
            <w:proofErr w:type="spellEnd"/>
            <w:r>
              <w:rPr>
                <w:lang w:val="en-GB"/>
              </w:rPr>
              <w:t>”, should be “SUCCESS”</w:t>
            </w:r>
          </w:p>
        </w:tc>
      </w:tr>
      <w:tr w:rsidR="00A518D3" w:rsidTr="00FC5AD1">
        <w:tc>
          <w:tcPr>
            <w:tcW w:w="10682" w:type="dxa"/>
          </w:tcPr>
          <w:p w:rsidR="00A518D3" w:rsidRDefault="00637DB4" w:rsidP="000070C9">
            <w:pPr>
              <w:rPr>
                <w:lang w:val="en-GB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987415" cy="4325620"/>
                  <wp:effectExtent l="19050" t="0" r="0" b="0"/>
                  <wp:docPr id="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7415" cy="4325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8D3" w:rsidTr="00FC5AD1">
        <w:tc>
          <w:tcPr>
            <w:tcW w:w="10682" w:type="dxa"/>
          </w:tcPr>
          <w:p w:rsidR="00A518D3" w:rsidRDefault="00757B18" w:rsidP="000070C9">
            <w:pPr>
              <w:rPr>
                <w:lang w:val="en-GB"/>
              </w:rPr>
            </w:pPr>
            <w:r>
              <w:rPr>
                <w:lang w:val="en-GB"/>
              </w:rPr>
              <w:t xml:space="preserve">6 </w:t>
            </w:r>
            <w:r w:rsidR="000013D1">
              <w:rPr>
                <w:lang w:val="en-GB"/>
              </w:rPr>
              <w:t>)</w:t>
            </w:r>
            <w:r>
              <w:rPr>
                <w:lang w:val="en-GB"/>
              </w:rPr>
              <w:t xml:space="preserve"> DG Archive gap</w:t>
            </w:r>
          </w:p>
          <w:p w:rsidR="00D22E4C" w:rsidRDefault="00D22E4C" w:rsidP="000070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Check  “</w:t>
            </w:r>
            <w:proofErr w:type="gramEnd"/>
            <w:r>
              <w:rPr>
                <w:lang w:val="en-GB"/>
              </w:rPr>
              <w:t xml:space="preserve">LOG_GAP”, should be “0” </w:t>
            </w:r>
            <w:r w:rsidR="000B1535">
              <w:rPr>
                <w:lang w:val="en-GB"/>
              </w:rPr>
              <w:t xml:space="preserve">, no archived redo log </w:t>
            </w:r>
            <w:proofErr w:type="spellStart"/>
            <w:r w:rsidR="000B1535">
              <w:rPr>
                <w:lang w:val="en-GB"/>
              </w:rPr>
              <w:t>missiong</w:t>
            </w:r>
            <w:proofErr w:type="spellEnd"/>
            <w:r w:rsidR="000B1535">
              <w:rPr>
                <w:lang w:val="en-GB"/>
              </w:rPr>
              <w:t>.</w:t>
            </w:r>
          </w:p>
        </w:tc>
      </w:tr>
      <w:tr w:rsidR="00A518D3" w:rsidTr="00FC5AD1">
        <w:tc>
          <w:tcPr>
            <w:tcW w:w="10682" w:type="dxa"/>
          </w:tcPr>
          <w:p w:rsidR="00A518D3" w:rsidRDefault="00D22E4C" w:rsidP="000070C9">
            <w:pPr>
              <w:rPr>
                <w:lang w:val="en-GB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4031615" cy="1788795"/>
                  <wp:effectExtent l="19050" t="0" r="6985" b="0"/>
                  <wp:docPr id="2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178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0251" w:rsidRDefault="00EF7DE6" w:rsidP="00EF7DE6">
      <w:pPr>
        <w:pStyle w:val="Heading1"/>
        <w:rPr>
          <w:lang w:val="en-GB"/>
        </w:rPr>
      </w:pPr>
      <w:bookmarkStart w:id="9" w:name="_Toc17444330"/>
      <w:r>
        <w:rPr>
          <w:lang w:val="en-GB"/>
        </w:rPr>
        <w:lastRenderedPageBreak/>
        <w:t>Detailed Data Guard system health check</w:t>
      </w:r>
      <w:bookmarkEnd w:id="9"/>
    </w:p>
    <w:p w:rsidR="008F6760" w:rsidRDefault="00F8050B" w:rsidP="000070C9">
      <w:pPr>
        <w:rPr>
          <w:lang w:val="en-GB"/>
        </w:rPr>
      </w:pPr>
      <w:r>
        <w:rPr>
          <w:lang w:val="en-GB"/>
        </w:rPr>
        <w:t xml:space="preserve">Options 3, 4, 7, </w:t>
      </w:r>
      <w:r w:rsidR="00D25BFD">
        <w:rPr>
          <w:lang w:val="en-GB"/>
        </w:rPr>
        <w:t>8</w:t>
      </w:r>
      <w:r>
        <w:rPr>
          <w:lang w:val="en-GB"/>
        </w:rPr>
        <w:t xml:space="preserve"> and 16</w:t>
      </w:r>
      <w:r w:rsidR="00D25BFD">
        <w:rPr>
          <w:lang w:val="en-GB"/>
        </w:rPr>
        <w:t xml:space="preserve"> provide further configuration details and usage counters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0013D1" w:rsidTr="000013D1">
        <w:tc>
          <w:tcPr>
            <w:tcW w:w="10606" w:type="dxa"/>
          </w:tcPr>
          <w:p w:rsidR="000013D1" w:rsidRDefault="000013D1" w:rsidP="000070C9">
            <w:pPr>
              <w:rPr>
                <w:lang w:val="en-GB"/>
              </w:rPr>
            </w:pPr>
            <w:r>
              <w:rPr>
                <w:lang w:val="en-GB"/>
              </w:rPr>
              <w:t>3 ) DG Configuration details</w:t>
            </w:r>
          </w:p>
          <w:p w:rsidR="001E1066" w:rsidRDefault="001E1066" w:rsidP="000070C9">
            <w:pPr>
              <w:rPr>
                <w:lang w:val="en-GB"/>
              </w:rPr>
            </w:pPr>
            <w:r>
              <w:rPr>
                <w:lang w:val="en-GB"/>
              </w:rPr>
              <w:t>Lists Data</w:t>
            </w:r>
            <w:r w:rsidR="002B2BDA">
              <w:rPr>
                <w:lang w:val="en-GB"/>
              </w:rPr>
              <w:t xml:space="preserve"> Guard configuration details and status</w:t>
            </w:r>
          </w:p>
        </w:tc>
      </w:tr>
      <w:tr w:rsidR="000013D1" w:rsidTr="000013D1">
        <w:tc>
          <w:tcPr>
            <w:tcW w:w="10606" w:type="dxa"/>
          </w:tcPr>
          <w:p w:rsidR="000013D1" w:rsidRDefault="001E1066" w:rsidP="000070C9">
            <w:pPr>
              <w:rPr>
                <w:lang w:val="en-GB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979160" cy="6369050"/>
                  <wp:effectExtent l="19050" t="0" r="2540" b="0"/>
                  <wp:docPr id="2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160" cy="636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3D1" w:rsidTr="000013D1">
        <w:tc>
          <w:tcPr>
            <w:tcW w:w="10606" w:type="dxa"/>
          </w:tcPr>
          <w:p w:rsidR="000013D1" w:rsidRDefault="0074070C" w:rsidP="000070C9">
            <w:pPr>
              <w:rPr>
                <w:lang w:val="en-GB"/>
              </w:rPr>
            </w:pPr>
            <w:r>
              <w:rPr>
                <w:lang w:val="en-GB"/>
              </w:rPr>
              <w:t>4 ) DG Database Health</w:t>
            </w:r>
          </w:p>
          <w:p w:rsidR="00DC37F3" w:rsidRDefault="00DC37F3" w:rsidP="000070C9">
            <w:pPr>
              <w:rPr>
                <w:lang w:val="en-GB"/>
              </w:rPr>
            </w:pPr>
            <w:r>
              <w:rPr>
                <w:lang w:val="en-GB"/>
              </w:rPr>
              <w:t>Provides details for primary of standby databases</w:t>
            </w:r>
          </w:p>
        </w:tc>
      </w:tr>
      <w:tr w:rsidR="000013D1" w:rsidTr="000013D1">
        <w:tc>
          <w:tcPr>
            <w:tcW w:w="10606" w:type="dxa"/>
          </w:tcPr>
          <w:p w:rsidR="000013D1" w:rsidRDefault="00650325" w:rsidP="000070C9">
            <w:pPr>
              <w:rPr>
                <w:lang w:val="en-GB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5732780" cy="6949440"/>
                  <wp:effectExtent l="19050" t="0" r="1270" b="0"/>
                  <wp:docPr id="2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694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3D1" w:rsidTr="000013D1">
        <w:tc>
          <w:tcPr>
            <w:tcW w:w="10606" w:type="dxa"/>
          </w:tcPr>
          <w:p w:rsidR="000013D1" w:rsidRDefault="00E812D6" w:rsidP="000070C9">
            <w:pPr>
              <w:rPr>
                <w:lang w:val="en-GB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6066790" cy="8475980"/>
                  <wp:effectExtent l="19050" t="0" r="0" b="0"/>
                  <wp:docPr id="2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6790" cy="8475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3D1" w:rsidTr="000013D1">
        <w:tc>
          <w:tcPr>
            <w:tcW w:w="10606" w:type="dxa"/>
          </w:tcPr>
          <w:p w:rsidR="000013D1" w:rsidRDefault="005521A8" w:rsidP="000070C9">
            <w:pPr>
              <w:rPr>
                <w:lang w:val="en-GB"/>
              </w:rPr>
            </w:pPr>
            <w:r>
              <w:rPr>
                <w:lang w:val="en-GB"/>
              </w:rPr>
              <w:t>7 ) DG Last Sequence Applied</w:t>
            </w:r>
          </w:p>
          <w:p w:rsidR="001F75FB" w:rsidRDefault="001F75FB" w:rsidP="000070C9">
            <w:pPr>
              <w:rPr>
                <w:lang w:val="en-GB"/>
              </w:rPr>
            </w:pPr>
            <w:r>
              <w:rPr>
                <w:lang w:val="en-GB"/>
              </w:rPr>
              <w:t>Shows how synchronous primary and standby databases are</w:t>
            </w:r>
            <w:r w:rsidR="009E3C6F">
              <w:rPr>
                <w:lang w:val="en-GB"/>
              </w:rPr>
              <w:t xml:space="preserve">. </w:t>
            </w:r>
          </w:p>
        </w:tc>
      </w:tr>
      <w:tr w:rsidR="000013D1" w:rsidTr="000013D1">
        <w:tc>
          <w:tcPr>
            <w:tcW w:w="10606" w:type="dxa"/>
          </w:tcPr>
          <w:p w:rsidR="000013D1" w:rsidRDefault="001F75FB" w:rsidP="000070C9">
            <w:pPr>
              <w:rPr>
                <w:lang w:val="en-GB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5240020" cy="1598295"/>
                  <wp:effectExtent l="19050" t="0" r="0" b="0"/>
                  <wp:docPr id="2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159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4B1" w:rsidTr="000013D1">
        <w:tc>
          <w:tcPr>
            <w:tcW w:w="10606" w:type="dxa"/>
          </w:tcPr>
          <w:p w:rsidR="000364B1" w:rsidRDefault="000364B1" w:rsidP="000364B1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8 ) DG Logs rate</w:t>
            </w:r>
          </w:p>
          <w:p w:rsidR="000364B1" w:rsidRDefault="000364B1" w:rsidP="000364B1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Displays by date and time the number of archived logs created</w:t>
            </w:r>
          </w:p>
        </w:tc>
      </w:tr>
      <w:tr w:rsidR="000013D1" w:rsidTr="000013D1">
        <w:tc>
          <w:tcPr>
            <w:tcW w:w="10606" w:type="dxa"/>
          </w:tcPr>
          <w:p w:rsidR="000013D1" w:rsidRDefault="00583FBC" w:rsidP="000070C9">
            <w:pPr>
              <w:rPr>
                <w:lang w:val="en-GB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639560" cy="3458845"/>
                  <wp:effectExtent l="19050" t="0" r="8890" b="0"/>
                  <wp:docPr id="25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458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E1" w:rsidTr="000013D1">
        <w:tc>
          <w:tcPr>
            <w:tcW w:w="10606" w:type="dxa"/>
          </w:tcPr>
          <w:p w:rsidR="003224E1" w:rsidRPr="00E8030E" w:rsidRDefault="003224E1" w:rsidP="000070C9">
            <w:pPr>
              <w:rPr>
                <w:noProof/>
                <w:lang w:eastAsia="fr-FR"/>
              </w:rPr>
            </w:pPr>
            <w:r w:rsidRPr="00E8030E">
              <w:rPr>
                <w:noProof/>
                <w:lang w:eastAsia="fr-FR"/>
              </w:rPr>
              <w:t>16) DG Active services</w:t>
            </w:r>
          </w:p>
          <w:p w:rsidR="003224E1" w:rsidRPr="00323DC9" w:rsidRDefault="003224E1" w:rsidP="000070C9">
            <w:pPr>
              <w:rPr>
                <w:noProof/>
                <w:lang w:eastAsia="fr-FR"/>
              </w:rPr>
            </w:pPr>
            <w:r w:rsidRPr="00323DC9">
              <w:rPr>
                <w:noProof/>
                <w:lang w:eastAsia="fr-FR"/>
              </w:rPr>
              <w:t xml:space="preserve">Useful to checks </w:t>
            </w:r>
            <w:r w:rsidR="00323DC9" w:rsidRPr="00323DC9">
              <w:rPr>
                <w:noProof/>
                <w:lang w:eastAsia="fr-FR"/>
              </w:rPr>
              <w:t>if expected services are active</w:t>
            </w:r>
          </w:p>
        </w:tc>
      </w:tr>
      <w:tr w:rsidR="003224E1" w:rsidTr="000013D1">
        <w:tc>
          <w:tcPr>
            <w:tcW w:w="10606" w:type="dxa"/>
          </w:tcPr>
          <w:p w:rsidR="003224E1" w:rsidRDefault="003224E1" w:rsidP="000070C9">
            <w:pPr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31615" cy="2321560"/>
                  <wp:effectExtent l="19050" t="0" r="6985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321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13D1" w:rsidRDefault="000013D1" w:rsidP="000070C9">
      <w:pPr>
        <w:rPr>
          <w:lang w:val="en-GB"/>
        </w:rPr>
      </w:pPr>
    </w:p>
    <w:p w:rsidR="00152B8F" w:rsidRDefault="00D4389F" w:rsidP="00A24ECC">
      <w:pPr>
        <w:pStyle w:val="Heading1"/>
      </w:pPr>
      <w:bookmarkStart w:id="10" w:name="_Toc17444331"/>
      <w:r>
        <w:lastRenderedPageBreak/>
        <w:t>Primary database switchover</w:t>
      </w:r>
      <w:bookmarkEnd w:id="10"/>
    </w:p>
    <w:p w:rsidR="00E5522E" w:rsidRDefault="00D4389F" w:rsidP="00D4389F">
      <w:pPr>
        <w:rPr>
          <w:lang w:val="en-GB"/>
        </w:rPr>
      </w:pPr>
      <w:r>
        <w:rPr>
          <w:lang w:val="en-GB"/>
        </w:rPr>
        <w:t xml:space="preserve">Use option 15 for a switchover. </w:t>
      </w:r>
      <w:r w:rsidR="009C6AC6">
        <w:rPr>
          <w:lang w:val="en-GB"/>
        </w:rPr>
        <w:t xml:space="preserve">Switchover is used when patching Oracle . Typically the standby database is used to test patching.  </w:t>
      </w:r>
    </w:p>
    <w:p w:rsidR="00D4389F" w:rsidRDefault="007B157C" w:rsidP="00D4389F">
      <w:pPr>
        <w:rPr>
          <w:lang w:val="en-GB"/>
        </w:rPr>
      </w:pPr>
      <w:r>
        <w:rPr>
          <w:lang w:val="en-GB"/>
        </w:rPr>
        <w:t>Once pa</w:t>
      </w:r>
      <w:r w:rsidR="00E5522E">
        <w:rPr>
          <w:lang w:val="en-GB"/>
        </w:rPr>
        <w:t>tched</w:t>
      </w:r>
      <w:r w:rsidR="009C6AC6">
        <w:rPr>
          <w:lang w:val="en-GB"/>
        </w:rPr>
        <w:t>, the</w:t>
      </w:r>
      <w:r>
        <w:rPr>
          <w:lang w:val="en-GB"/>
        </w:rPr>
        <w:t xml:space="preserve"> standby database </w:t>
      </w:r>
      <w:r w:rsidR="00E5522E">
        <w:rPr>
          <w:lang w:val="en-GB"/>
        </w:rPr>
        <w:t xml:space="preserve">is made become a primary database used for testing. If tests are </w:t>
      </w:r>
      <w:r w:rsidR="009C6AC6">
        <w:rPr>
          <w:lang w:val="en-GB"/>
        </w:rPr>
        <w:t>successful</w:t>
      </w:r>
      <w:r w:rsidR="00E5522E">
        <w:rPr>
          <w:lang w:val="en-GB"/>
        </w:rPr>
        <w:t xml:space="preserve"> patching </w:t>
      </w:r>
      <w:r w:rsidR="009C6AC6">
        <w:rPr>
          <w:lang w:val="en-GB"/>
        </w:rPr>
        <w:t>can</w:t>
      </w:r>
      <w:r w:rsidR="00E5522E">
        <w:rPr>
          <w:lang w:val="en-GB"/>
        </w:rPr>
        <w:t xml:space="preserve"> proceed on the new standby database, </w:t>
      </w:r>
      <w:r w:rsidR="004B7AA4">
        <w:rPr>
          <w:lang w:val="en-GB"/>
        </w:rPr>
        <w:t>otherwise a new switchover is performed to go back to original binaries.</w:t>
      </w:r>
    </w:p>
    <w:p w:rsidR="004B7AA4" w:rsidRDefault="004B7AA4" w:rsidP="00D4389F">
      <w:pPr>
        <w:rPr>
          <w:lang w:val="en-GB"/>
        </w:rPr>
      </w:pPr>
      <w:r>
        <w:rPr>
          <w:lang w:val="en-GB"/>
        </w:rPr>
        <w:t xml:space="preserve">Switchover may also be planned </w:t>
      </w:r>
      <w:r w:rsidR="007B141D">
        <w:rPr>
          <w:lang w:val="en-GB"/>
        </w:rPr>
        <w:t>to check system high availability.</w:t>
      </w:r>
    </w:p>
    <w:p w:rsidR="00BF433D" w:rsidRDefault="00BF433D" w:rsidP="00D4389F">
      <w:pPr>
        <w:rPr>
          <w:lang w:val="en-GB"/>
        </w:rPr>
      </w:pPr>
      <w:proofErr w:type="gramStart"/>
      <w:r w:rsidRPr="00BF433D">
        <w:rPr>
          <w:b/>
          <w:lang w:val="en-GB"/>
        </w:rPr>
        <w:t>Note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after a switchover perform a full </w:t>
      </w:r>
      <w:proofErr w:type="spellStart"/>
      <w:r>
        <w:rPr>
          <w:lang w:val="en-GB"/>
        </w:rPr>
        <w:t>bqckup</w:t>
      </w:r>
      <w:proofErr w:type="spellEnd"/>
      <w:r>
        <w:rPr>
          <w:lang w:val="en-GB"/>
        </w:rPr>
        <w:t>.</w:t>
      </w:r>
    </w:p>
    <w:p w:rsidR="00EB3AF9" w:rsidRDefault="00EB3AF9" w:rsidP="00D4389F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EB3AF9" w:rsidTr="00F9332A">
        <w:tc>
          <w:tcPr>
            <w:tcW w:w="10682" w:type="dxa"/>
          </w:tcPr>
          <w:p w:rsidR="00EB3AF9" w:rsidRDefault="009F7E7D" w:rsidP="00D4389F">
            <w:pPr>
              <w:rPr>
                <w:lang w:val="en-GB"/>
              </w:rPr>
            </w:pPr>
            <w:r>
              <w:rPr>
                <w:lang w:val="en-GB"/>
              </w:rPr>
              <w:t>15 ) DG switchover</w:t>
            </w:r>
          </w:p>
        </w:tc>
      </w:tr>
      <w:tr w:rsidR="00EB3AF9" w:rsidTr="00F9332A">
        <w:tc>
          <w:tcPr>
            <w:tcW w:w="10682" w:type="dxa"/>
          </w:tcPr>
          <w:p w:rsidR="00EB3AF9" w:rsidRDefault="00961407" w:rsidP="00D4389F">
            <w:pPr>
              <w:rPr>
                <w:lang w:val="en-GB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638925" cy="5133975"/>
                  <wp:effectExtent l="19050" t="0" r="9525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513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AF9" w:rsidTr="00F9332A">
        <w:tc>
          <w:tcPr>
            <w:tcW w:w="10682" w:type="dxa"/>
          </w:tcPr>
          <w:p w:rsidR="00EB3AF9" w:rsidRDefault="00961407" w:rsidP="00D4389F">
            <w:pPr>
              <w:rPr>
                <w:lang w:val="en-GB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6647180" cy="3053080"/>
                  <wp:effectExtent l="19050" t="0" r="127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7180" cy="305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407" w:rsidTr="00F9332A">
        <w:tc>
          <w:tcPr>
            <w:tcW w:w="10682" w:type="dxa"/>
          </w:tcPr>
          <w:p w:rsidR="00961407" w:rsidRDefault="009B42BC" w:rsidP="00D4389F">
            <w:pPr>
              <w:rPr>
                <w:lang w:val="en-GB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059170" cy="462788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9170" cy="4627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098" w:rsidTr="00F9332A">
        <w:tc>
          <w:tcPr>
            <w:tcW w:w="10682" w:type="dxa"/>
          </w:tcPr>
          <w:p w:rsidR="00BB1098" w:rsidRDefault="00C80181" w:rsidP="00D4389F">
            <w:pPr>
              <w:rPr>
                <w:lang w:val="en-GB"/>
              </w:rPr>
            </w:pPr>
            <w:r>
              <w:rPr>
                <w:lang w:val="en-GB"/>
              </w:rPr>
              <w:t>....</w:t>
            </w:r>
          </w:p>
        </w:tc>
      </w:tr>
      <w:tr w:rsidR="00BB1098" w:rsidTr="00F9332A">
        <w:tc>
          <w:tcPr>
            <w:tcW w:w="10682" w:type="dxa"/>
          </w:tcPr>
          <w:p w:rsidR="00BB1098" w:rsidRDefault="00770F48" w:rsidP="00D4389F">
            <w:pPr>
              <w:rPr>
                <w:lang w:val="en-GB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6154420" cy="3466465"/>
                  <wp:effectExtent l="19050" t="0" r="0" b="0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4420" cy="346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F48" w:rsidTr="00F9332A">
        <w:tc>
          <w:tcPr>
            <w:tcW w:w="10682" w:type="dxa"/>
          </w:tcPr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 xml:space="preserve">        Enter your selection: 2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Data Guard System health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Shows Data Guard system health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Check sections &lt;Members:&gt; and &lt;Configuration Status:&gt;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Primary and Standby databases should be active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Configuration status should be Success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DGMGRL for Linux: Release 12.2.0.1.0 - Production on Mon Aug 12 22:20:46 2019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Copyright (c) 1982, 2017, Oracle and/or its affiliates.  All rights reserved.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Welcome to DGMGRL, type "help" for information.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DGMGRL&gt; Connected to "COSWAREF1"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Connected as SYSDBA.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 xml:space="preserve">DGMGRL&gt; 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Configuration - cosware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 xml:space="preserve">  Protection Mode: MaxPerformance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 xml:space="preserve">  Members: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 xml:space="preserve">  coswaref1 - Primary database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 xml:space="preserve">    coswarec1 - Physical standby database 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Fast-Start Failover: DISABLED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Configuration Status: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  <w:r w:rsidRPr="00770F48">
              <w:rPr>
                <w:noProof/>
                <w:lang w:eastAsia="fr-FR"/>
              </w:rPr>
              <w:t>SUCCESS   (status updated 40 seconds ago)</w:t>
            </w:r>
          </w:p>
          <w:p w:rsidR="00770F48" w:rsidRPr="00770F48" w:rsidRDefault="00770F48" w:rsidP="00770F48">
            <w:pPr>
              <w:rPr>
                <w:noProof/>
                <w:lang w:eastAsia="fr-FR"/>
              </w:rPr>
            </w:pPr>
          </w:p>
          <w:p w:rsidR="00770F48" w:rsidRDefault="00770F48" w:rsidP="00770F48">
            <w:pPr>
              <w:rPr>
                <w:noProof/>
                <w:lang w:val="fr-FR" w:eastAsia="fr-FR"/>
              </w:rPr>
            </w:pPr>
            <w:r w:rsidRPr="00770F48">
              <w:rPr>
                <w:noProof/>
                <w:lang w:val="fr-FR" w:eastAsia="fr-FR"/>
              </w:rPr>
              <w:t>DGMGRL&gt; DGMGRL&gt;</w:t>
            </w:r>
          </w:p>
        </w:tc>
      </w:tr>
    </w:tbl>
    <w:p w:rsidR="00EB3AF9" w:rsidRDefault="00EB3AF9" w:rsidP="00D4389F">
      <w:pPr>
        <w:rPr>
          <w:lang w:val="en-GB"/>
        </w:rPr>
      </w:pPr>
    </w:p>
    <w:p w:rsidR="00D4389F" w:rsidRPr="00D4389F" w:rsidRDefault="00D4389F" w:rsidP="00D4389F">
      <w:pPr>
        <w:rPr>
          <w:lang w:val="en-GB"/>
        </w:rPr>
      </w:pPr>
    </w:p>
    <w:p w:rsidR="00FE5FBD" w:rsidRDefault="0063669A" w:rsidP="00E409CD">
      <w:pPr>
        <w:pStyle w:val="Heading1"/>
      </w:pPr>
      <w:bookmarkStart w:id="11" w:name="_Toc17444332"/>
      <w:r>
        <w:lastRenderedPageBreak/>
        <w:t>Backups</w:t>
      </w:r>
      <w:bookmarkEnd w:id="11"/>
    </w:p>
    <w:p w:rsidR="00046BE1" w:rsidRDefault="00832FE1" w:rsidP="00FE5FBD">
      <w:r>
        <w:t xml:space="preserve">Full backups are performed on the current primary database. </w:t>
      </w:r>
      <w:r w:rsidR="00DB15D0">
        <w:t>Option</w:t>
      </w:r>
      <w:r>
        <w:t xml:space="preserve"> 19 is used to list existing backups, </w:t>
      </w:r>
      <w:r w:rsidR="00DB15D0">
        <w:t>perform a full backup with option 20.</w:t>
      </w:r>
    </w:p>
    <w:p w:rsidR="00BF433D" w:rsidRDefault="00BF433D" w:rsidP="00FE5FBD">
      <w:r>
        <w:t>Option 19 lists which backu</w:t>
      </w:r>
      <w:r w:rsidR="00D4717F">
        <w:t>p</w:t>
      </w:r>
      <w:r>
        <w:t>s are available. Number depends on backup retention.</w:t>
      </w:r>
    </w:p>
    <w:p w:rsidR="00211CD3" w:rsidRDefault="00211CD3" w:rsidP="00FE5FBD">
      <w:r>
        <w:t xml:space="preserve">Option 20 performs </w:t>
      </w:r>
      <w:proofErr w:type="gramStart"/>
      <w:r>
        <w:t>a  RMAN</w:t>
      </w:r>
      <w:proofErr w:type="gramEnd"/>
      <w:r>
        <w:t xml:space="preserve"> a full </w:t>
      </w:r>
      <w:r w:rsidR="00D4717F">
        <w:t xml:space="preserve">primary </w:t>
      </w:r>
      <w:r>
        <w:t xml:space="preserve">database backup. </w:t>
      </w:r>
      <w:r w:rsidR="00D4717F">
        <w:t>Backups are stored on standby database server.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0955A1" w:rsidTr="00F34184">
        <w:tc>
          <w:tcPr>
            <w:tcW w:w="10682" w:type="dxa"/>
          </w:tcPr>
          <w:p w:rsidR="000955A1" w:rsidRDefault="000955A1" w:rsidP="00FE5FBD">
            <w:r>
              <w:t>Current RMAN configuration</w:t>
            </w:r>
          </w:p>
        </w:tc>
      </w:tr>
      <w:tr w:rsidR="000955A1" w:rsidTr="00F34184">
        <w:tc>
          <w:tcPr>
            <w:tcW w:w="10682" w:type="dxa"/>
          </w:tcPr>
          <w:p w:rsidR="000955A1" w:rsidRDefault="000955A1" w:rsidP="00FE5FBD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647180" cy="2361565"/>
                  <wp:effectExtent l="19050" t="0" r="127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7180" cy="2361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BE1" w:rsidTr="00F34184">
        <w:tc>
          <w:tcPr>
            <w:tcW w:w="10682" w:type="dxa"/>
          </w:tcPr>
          <w:p w:rsidR="00046BE1" w:rsidRDefault="00D41E94" w:rsidP="00FE5FBD">
            <w:r>
              <w:t xml:space="preserve">19) </w:t>
            </w:r>
            <w:r w:rsidRPr="00D41E94">
              <w:t>DG RMAN backups summary</w:t>
            </w:r>
          </w:p>
        </w:tc>
      </w:tr>
      <w:tr w:rsidR="00046BE1" w:rsidTr="00F34184">
        <w:tc>
          <w:tcPr>
            <w:tcW w:w="10682" w:type="dxa"/>
          </w:tcPr>
          <w:p w:rsidR="00046BE1" w:rsidRDefault="00D41E94" w:rsidP="00FE5FBD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647180" cy="4404995"/>
                  <wp:effectExtent l="19050" t="0" r="1270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7180" cy="4404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4184" w:rsidRDefault="00F34184">
      <w:r>
        <w:br w:type="page"/>
      </w:r>
    </w:p>
    <w:tbl>
      <w:tblPr>
        <w:tblStyle w:val="TableGrid"/>
        <w:tblW w:w="0" w:type="auto"/>
        <w:tblLook w:val="04A0"/>
      </w:tblPr>
      <w:tblGrid>
        <w:gridCol w:w="10682"/>
      </w:tblGrid>
      <w:tr w:rsidR="00046BE1" w:rsidTr="00F34184">
        <w:tc>
          <w:tcPr>
            <w:tcW w:w="10682" w:type="dxa"/>
          </w:tcPr>
          <w:p w:rsidR="00046BE1" w:rsidRDefault="00E6259D" w:rsidP="00FE5FBD">
            <w:r w:rsidRPr="00E6259D">
              <w:lastRenderedPageBreak/>
              <w:t>20) DG Primary full RMAN backup</w:t>
            </w:r>
          </w:p>
        </w:tc>
      </w:tr>
      <w:tr w:rsidR="00046BE1" w:rsidTr="00F34184">
        <w:tc>
          <w:tcPr>
            <w:tcW w:w="10682" w:type="dxa"/>
          </w:tcPr>
          <w:p w:rsidR="00046BE1" w:rsidRDefault="00665963" w:rsidP="00FE5FBD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631305" cy="1844675"/>
                  <wp:effectExtent l="19050" t="0" r="0" b="0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1305" cy="184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32F" w:rsidRDefault="00865B4A" w:rsidP="00FE5FBD">
      <w:r>
        <w:t>” .</w:t>
      </w:r>
    </w:p>
    <w:p w:rsidR="007E5340" w:rsidRDefault="007E5340" w:rsidP="00904669">
      <w:pPr>
        <w:pStyle w:val="Heading2"/>
        <w:numPr>
          <w:ilvl w:val="0"/>
          <w:numId w:val="0"/>
        </w:numPr>
        <w:ind w:left="576" w:hanging="576"/>
      </w:pPr>
    </w:p>
    <w:p w:rsidR="007E5340" w:rsidRDefault="007E5340" w:rsidP="007E5340">
      <w:pPr>
        <w:pStyle w:val="Heading1"/>
      </w:pPr>
      <w:bookmarkStart w:id="12" w:name="_Toc17444333"/>
      <w:r>
        <w:lastRenderedPageBreak/>
        <w:t>S</w:t>
      </w:r>
      <w:r w:rsidR="00E828D2">
        <w:t>hutdown and startup of instances</w:t>
      </w:r>
      <w:bookmarkEnd w:id="12"/>
    </w:p>
    <w:p w:rsidR="007E5340" w:rsidRDefault="007E5340" w:rsidP="007E5340">
      <w:r>
        <w:t xml:space="preserve">Shutdowns and startups using </w:t>
      </w:r>
      <w:r w:rsidR="00E828D2">
        <w:t>“</w:t>
      </w:r>
      <w:proofErr w:type="spellStart"/>
      <w:r w:rsidR="00E828D2">
        <w:t>mnu</w:t>
      </w:r>
      <w:proofErr w:type="spellEnd"/>
      <w:r w:rsidR="00E828D2">
        <w:t>” are done locally, i.e., stop a standby databases by running “</w:t>
      </w:r>
      <w:proofErr w:type="spellStart"/>
      <w:r w:rsidR="00E828D2">
        <w:t>mnu</w:t>
      </w:r>
      <w:proofErr w:type="spellEnd"/>
      <w:proofErr w:type="gramStart"/>
      <w:r w:rsidR="00E828D2">
        <w:t>”  on</w:t>
      </w:r>
      <w:proofErr w:type="gramEnd"/>
      <w:r w:rsidR="00E828D2">
        <w:t xml:space="preserve"> the server hosting the standby instance..</w:t>
      </w:r>
    </w:p>
    <w:tbl>
      <w:tblPr>
        <w:tblStyle w:val="TableGrid"/>
        <w:tblW w:w="0" w:type="auto"/>
        <w:tblLook w:val="04A0"/>
      </w:tblPr>
      <w:tblGrid>
        <w:gridCol w:w="10606"/>
      </w:tblGrid>
      <w:tr w:rsidR="003D4123" w:rsidTr="00820C27">
        <w:tc>
          <w:tcPr>
            <w:tcW w:w="10606" w:type="dxa"/>
          </w:tcPr>
          <w:p w:rsidR="003D4123" w:rsidRPr="00FB46D2" w:rsidRDefault="00FB46D2" w:rsidP="007E5340">
            <w:pPr>
              <w:rPr>
                <w:noProof/>
                <w:lang w:eastAsia="fr-FR"/>
              </w:rPr>
            </w:pPr>
            <w:r w:rsidRPr="00FB46D2">
              <w:rPr>
                <w:noProof/>
                <w:lang w:eastAsia="fr-FR"/>
              </w:rPr>
              <w:t>Local database is shut down.</w:t>
            </w:r>
          </w:p>
        </w:tc>
      </w:tr>
      <w:tr w:rsidR="00820C27" w:rsidTr="00820C27">
        <w:tc>
          <w:tcPr>
            <w:tcW w:w="10606" w:type="dxa"/>
          </w:tcPr>
          <w:p w:rsidR="00820C27" w:rsidRDefault="009339E1" w:rsidP="007E5340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667250" cy="1343660"/>
                  <wp:effectExtent l="1905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1343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C27" w:rsidTr="00820C27">
        <w:tc>
          <w:tcPr>
            <w:tcW w:w="10606" w:type="dxa"/>
          </w:tcPr>
          <w:p w:rsidR="00820C27" w:rsidRDefault="009339E1" w:rsidP="007E5340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303520" cy="962025"/>
                  <wp:effectExtent l="19050" t="0" r="0" b="0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52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6D2" w:rsidTr="00820C27">
        <w:tc>
          <w:tcPr>
            <w:tcW w:w="10606" w:type="dxa"/>
          </w:tcPr>
          <w:p w:rsidR="00FB46D2" w:rsidRPr="009A6692" w:rsidRDefault="009A6692" w:rsidP="007E5340">
            <w:pPr>
              <w:rPr>
                <w:noProof/>
                <w:lang w:eastAsia="fr-FR"/>
              </w:rPr>
            </w:pPr>
            <w:r w:rsidRPr="009A6692">
              <w:rPr>
                <w:noProof/>
                <w:lang w:eastAsia="fr-FR"/>
              </w:rPr>
              <w:t>Standby database is now down</w:t>
            </w:r>
          </w:p>
        </w:tc>
      </w:tr>
      <w:tr w:rsidR="00820C27" w:rsidTr="00820C27">
        <w:tc>
          <w:tcPr>
            <w:tcW w:w="10606" w:type="dxa"/>
          </w:tcPr>
          <w:p w:rsidR="00820C27" w:rsidRDefault="007125F7" w:rsidP="007E5340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019165" cy="4667250"/>
                  <wp:effectExtent l="19050" t="0" r="635" b="0"/>
                  <wp:docPr id="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165" cy="466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14BD" w:rsidRDefault="00B314BD">
      <w:r>
        <w:br w:type="page"/>
      </w:r>
    </w:p>
    <w:tbl>
      <w:tblPr>
        <w:tblStyle w:val="TableGrid"/>
        <w:tblW w:w="0" w:type="auto"/>
        <w:tblLook w:val="04A0"/>
      </w:tblPr>
      <w:tblGrid>
        <w:gridCol w:w="10606"/>
      </w:tblGrid>
      <w:tr w:rsidR="00B314BD" w:rsidTr="00820C27">
        <w:tc>
          <w:tcPr>
            <w:tcW w:w="10606" w:type="dxa"/>
          </w:tcPr>
          <w:p w:rsidR="00B314BD" w:rsidRDefault="00B314BD" w:rsidP="007E5340">
            <w:pPr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Standby database is started</w:t>
            </w:r>
          </w:p>
        </w:tc>
      </w:tr>
      <w:tr w:rsidR="00820C27" w:rsidTr="00820C27">
        <w:tc>
          <w:tcPr>
            <w:tcW w:w="10606" w:type="dxa"/>
          </w:tcPr>
          <w:p w:rsidR="00820C27" w:rsidRDefault="007125F7" w:rsidP="007E5340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818380" cy="2122805"/>
                  <wp:effectExtent l="19050" t="0" r="1270" b="0"/>
                  <wp:docPr id="1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380" cy="2122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C27" w:rsidTr="00820C27">
        <w:tc>
          <w:tcPr>
            <w:tcW w:w="10606" w:type="dxa"/>
          </w:tcPr>
          <w:p w:rsidR="00820C27" w:rsidRDefault="007125F7" w:rsidP="007E5340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351145" cy="1089025"/>
                  <wp:effectExtent l="19050" t="0" r="1905" b="0"/>
                  <wp:docPr id="1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114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4BD" w:rsidTr="00820C27">
        <w:tc>
          <w:tcPr>
            <w:tcW w:w="10606" w:type="dxa"/>
          </w:tcPr>
          <w:p w:rsidR="00B314BD" w:rsidRPr="00CF6113" w:rsidRDefault="00CF6113" w:rsidP="007E5340">
            <w:pPr>
              <w:rPr>
                <w:noProof/>
                <w:lang w:eastAsia="fr-FR"/>
              </w:rPr>
            </w:pPr>
            <w:r w:rsidRPr="00CF6113">
              <w:rPr>
                <w:noProof/>
                <w:lang w:eastAsia="fr-FR"/>
              </w:rPr>
              <w:t>Standby database is up and Data Guard system healthy</w:t>
            </w:r>
          </w:p>
        </w:tc>
      </w:tr>
      <w:tr w:rsidR="00820C27" w:rsidTr="00820C27">
        <w:tc>
          <w:tcPr>
            <w:tcW w:w="10606" w:type="dxa"/>
          </w:tcPr>
          <w:p w:rsidR="00820C27" w:rsidRDefault="003D4123" w:rsidP="007E5340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987415" cy="4341495"/>
                  <wp:effectExtent l="19050" t="0" r="0" b="0"/>
                  <wp:docPr id="2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7415" cy="434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8D2" w:rsidRPr="007E5340" w:rsidRDefault="00E828D2" w:rsidP="007E5340"/>
    <w:p w:rsidR="007E5340" w:rsidRDefault="00D41F4D" w:rsidP="007E5340">
      <w:pPr>
        <w:pStyle w:val="Heading1"/>
      </w:pPr>
      <w:bookmarkStart w:id="13" w:name="_Toc17444334"/>
      <w:r>
        <w:lastRenderedPageBreak/>
        <w:t>Miscellaneous options</w:t>
      </w:r>
      <w:bookmarkEnd w:id="13"/>
    </w:p>
    <w:p w:rsidR="00865B4A" w:rsidRDefault="00865B4A" w:rsidP="00FE5FBD"/>
    <w:tbl>
      <w:tblPr>
        <w:tblStyle w:val="TableGrid"/>
        <w:tblW w:w="0" w:type="auto"/>
        <w:tblLook w:val="04A0"/>
      </w:tblPr>
      <w:tblGrid>
        <w:gridCol w:w="10682"/>
      </w:tblGrid>
      <w:tr w:rsidR="00A826B1" w:rsidTr="00BD4571">
        <w:tc>
          <w:tcPr>
            <w:tcW w:w="10682" w:type="dxa"/>
          </w:tcPr>
          <w:p w:rsidR="00A826B1" w:rsidRDefault="008C3D01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639560" cy="5510530"/>
                  <wp:effectExtent l="19050" t="0" r="8890" b="0"/>
                  <wp:docPr id="2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551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6B1" w:rsidTr="00BD4571">
        <w:tc>
          <w:tcPr>
            <w:tcW w:w="10682" w:type="dxa"/>
          </w:tcPr>
          <w:p w:rsidR="00A826B1" w:rsidRDefault="00EB7CAC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639560" cy="1256030"/>
                  <wp:effectExtent l="19050" t="0" r="8890" b="0"/>
                  <wp:docPr id="2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56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6B1" w:rsidTr="00BD4571">
        <w:tc>
          <w:tcPr>
            <w:tcW w:w="10682" w:type="dxa"/>
          </w:tcPr>
          <w:p w:rsidR="00A826B1" w:rsidRDefault="00E410C3"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6647180" cy="2035810"/>
                  <wp:effectExtent l="19050" t="0" r="1270" b="0"/>
                  <wp:docPr id="2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7180" cy="2035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EAB" w:rsidRDefault="00DE3EAB" w:rsidP="00DE3EAB">
      <w:pPr>
        <w:pStyle w:val="Heading1"/>
      </w:pPr>
      <w:bookmarkStart w:id="14" w:name="_Toc17444335"/>
      <w:r>
        <w:t>Annex</w:t>
      </w:r>
      <w:bookmarkEnd w:id="14"/>
    </w:p>
    <w:p w:rsidR="008F6785" w:rsidRDefault="008F6785" w:rsidP="008F5EE3">
      <w:pPr>
        <w:pStyle w:val="Heading2"/>
      </w:pPr>
      <w:bookmarkStart w:id="15" w:name="_Toc17444336"/>
      <w:r>
        <w:t>Environment</w:t>
      </w:r>
      <w:bookmarkEnd w:id="15"/>
    </w:p>
    <w:p w:rsidR="008F396F" w:rsidRDefault="00F97D73" w:rsidP="008F396F">
      <w:r>
        <w:t xml:space="preserve">Most aliases are </w:t>
      </w:r>
      <w:proofErr w:type="spellStart"/>
      <w:r>
        <w:t>definied</w:t>
      </w:r>
      <w:proofErr w:type="spellEnd"/>
      <w:r>
        <w:t xml:space="preserve"> in .</w:t>
      </w:r>
      <w:proofErr w:type="spellStart"/>
      <w:r>
        <w:t>bash_profile</w:t>
      </w:r>
      <w:proofErr w:type="spellEnd"/>
    </w:p>
    <w:tbl>
      <w:tblPr>
        <w:tblStyle w:val="TableGrid"/>
        <w:tblW w:w="0" w:type="auto"/>
        <w:tblLook w:val="04A0"/>
      </w:tblPr>
      <w:tblGrid>
        <w:gridCol w:w="10682"/>
      </w:tblGrid>
      <w:tr w:rsidR="00F97D73" w:rsidTr="00F97D73">
        <w:tc>
          <w:tcPr>
            <w:tcW w:w="10682" w:type="dxa"/>
          </w:tcPr>
          <w:p w:rsidR="00F97D73" w:rsidRDefault="00F97D73" w:rsidP="008F396F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639560" cy="1955800"/>
                  <wp:effectExtent l="19050" t="0" r="8890" b="0"/>
                  <wp:docPr id="3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95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D73" w:rsidRPr="008F396F" w:rsidRDefault="00F97D73" w:rsidP="008F396F"/>
    <w:p w:rsidR="00DE3EAB" w:rsidRDefault="008F5EE3" w:rsidP="008F5EE3">
      <w:pPr>
        <w:pStyle w:val="Heading2"/>
      </w:pPr>
      <w:bookmarkStart w:id="16" w:name="_Toc17444337"/>
      <w:r>
        <w:t>Operations scripts</w:t>
      </w:r>
      <w:bookmarkEnd w:id="16"/>
    </w:p>
    <w:p w:rsidR="00F97D73" w:rsidRPr="00F97D73" w:rsidRDefault="00F97D73" w:rsidP="00F97D73">
      <w:r>
        <w:t>Scripts used by “</w:t>
      </w:r>
      <w:proofErr w:type="spellStart"/>
      <w:r>
        <w:t>mnu</w:t>
      </w:r>
      <w:proofErr w:type="spellEnd"/>
      <w:r>
        <w:t>”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A254D8" w:rsidTr="008F5EE3">
        <w:tc>
          <w:tcPr>
            <w:tcW w:w="10682" w:type="dxa"/>
          </w:tcPr>
          <w:p w:rsidR="00A254D8" w:rsidRDefault="008F5EE3" w:rsidP="00DE3EAB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6639560" cy="858520"/>
                  <wp:effectExtent l="19050" t="0" r="8890" b="0"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4D8" w:rsidRDefault="008F6785" w:rsidP="006378F5">
      <w:pPr>
        <w:pStyle w:val="Heading2"/>
      </w:pPr>
      <w:bookmarkStart w:id="17" w:name="_Toc17444338"/>
      <w:r>
        <w:t>Credentials</w:t>
      </w:r>
      <w:bookmarkEnd w:id="17"/>
    </w:p>
    <w:p w:rsidR="008F396F" w:rsidRDefault="008F396F" w:rsidP="00DE3EAB">
      <w:proofErr w:type="gramStart"/>
      <w:r>
        <w:t>Stores credentials necessary to manage databases with “</w:t>
      </w:r>
      <w:proofErr w:type="spellStart"/>
      <w:r>
        <w:t>mn</w:t>
      </w:r>
      <w:r w:rsidR="006378F5">
        <w:t>u</w:t>
      </w:r>
      <w:proofErr w:type="spellEnd"/>
      <w:r>
        <w:t>”</w:t>
      </w:r>
      <w:r w:rsidR="00107165">
        <w:t>.</w:t>
      </w:r>
      <w:proofErr w:type="gramEnd"/>
      <w:r w:rsidR="00107165">
        <w:t xml:space="preserve"> Use a text editor to maintain credentials.</w:t>
      </w:r>
    </w:p>
    <w:p w:rsidR="00D87334" w:rsidRDefault="00D87334" w:rsidP="00DE3EAB"/>
    <w:tbl>
      <w:tblPr>
        <w:tblStyle w:val="TableGrid"/>
        <w:tblW w:w="0" w:type="auto"/>
        <w:tblLook w:val="04A0"/>
      </w:tblPr>
      <w:tblGrid>
        <w:gridCol w:w="10682"/>
      </w:tblGrid>
      <w:tr w:rsidR="008F396F" w:rsidTr="006378F5">
        <w:tc>
          <w:tcPr>
            <w:tcW w:w="10682" w:type="dxa"/>
          </w:tcPr>
          <w:p w:rsidR="008F396F" w:rsidRDefault="008F396F" w:rsidP="00DE3EAB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048885" cy="1137285"/>
                  <wp:effectExtent l="19050" t="0" r="0" b="0"/>
                  <wp:docPr id="3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885" cy="113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785" w:rsidRPr="00DE3EAB" w:rsidRDefault="008F6785" w:rsidP="00DE3EAB"/>
    <w:p w:rsidR="00E45E4F" w:rsidRDefault="00E45E4F" w:rsidP="00DE3EAB">
      <w:pPr>
        <w:pStyle w:val="Heading1"/>
      </w:pPr>
      <w:r>
        <w:br w:type="page"/>
      </w:r>
    </w:p>
    <w:p w:rsidR="00E45E4F" w:rsidRDefault="00E45E4F">
      <w:r>
        <w:lastRenderedPageBreak/>
        <w:br w:type="page"/>
      </w:r>
    </w:p>
    <w:p w:rsidR="00E45E4F" w:rsidRDefault="00DB3F42" w:rsidP="00BD4571">
      <w:r>
        <w:lastRenderedPageBreak/>
        <w:t>.</w:t>
      </w:r>
    </w:p>
    <w:sectPr w:rsidR="00E45E4F" w:rsidSect="00E40D35">
      <w:footerReference w:type="default" r:id="rId44"/>
      <w:pgSz w:w="11906" w:h="16838" w:code="9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DD5" w:rsidRDefault="00251DD5" w:rsidP="00E1631F">
      <w:r>
        <w:separator/>
      </w:r>
    </w:p>
  </w:endnote>
  <w:endnote w:type="continuationSeparator" w:id="0">
    <w:p w:rsidR="00251DD5" w:rsidRDefault="00251DD5" w:rsidP="00E163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DD5" w:rsidRPr="00AE7350" w:rsidRDefault="00251DD5" w:rsidP="00AE7350">
    <w:pPr>
      <w:pStyle w:val="Footer"/>
    </w:pPr>
  </w:p>
  <w:p w:rsidR="00251DD5" w:rsidRDefault="00251DD5" w:rsidP="00402277">
    <w:pPr>
      <w:pStyle w:val="Footer"/>
      <w:tabs>
        <w:tab w:val="clear" w:pos="8640"/>
        <w:tab w:val="left" w:pos="3315"/>
        <w:tab w:val="right" w:pos="8646"/>
      </w:tabs>
    </w:pPr>
    <w:r>
      <w:tab/>
    </w:r>
    <w:r>
      <w:tab/>
    </w:r>
    <w:r>
      <w:tab/>
    </w:r>
    <w:r>
      <w:tab/>
    </w:r>
    <w:r>
      <w:tab/>
    </w:r>
    <w:r>
      <w:tab/>
    </w:r>
  </w:p>
  <w:p w:rsidR="00251DD5" w:rsidRPr="00D94F46" w:rsidRDefault="00251DD5" w:rsidP="00A61CDA">
    <w:pPr>
      <w:pStyle w:val="Header"/>
      <w:jc w:val="center"/>
      <w:rPr>
        <w:b w:val="0"/>
        <w:sz w:val="24"/>
        <w:szCs w:val="24"/>
      </w:rPr>
    </w:pPr>
    <w:ins w:id="18" w:author="phjr" w:date="2019-07-22T11:00:00Z">
      <w:r>
        <w:rPr>
          <w:b w:val="0"/>
          <w:sz w:val="24"/>
          <w:szCs w:val="24"/>
        </w:rPr>
        <w:t>CGDIS Data Guard Systems Opertator’s Guide</w:t>
      </w:r>
    </w:ins>
    <w:del w:id="19" w:author="phjr" w:date="2019-07-22T11:00:00Z">
      <w:r w:rsidRPr="00D94F46" w:rsidDel="00D11FB6">
        <w:rPr>
          <w:b w:val="0"/>
          <w:sz w:val="24"/>
          <w:szCs w:val="24"/>
        </w:rPr>
        <w:delText>EEAS DEV/TEST Oracle 11gR2 Data Guard – Operation</w:delText>
      </w:r>
    </w:del>
    <w:r w:rsidR="003E4A52">
      <w:rPr>
        <w:b w:val="0"/>
        <w:sz w:val="24"/>
        <w:szCs w:val="24"/>
      </w:rPr>
      <w:t xml:space="preserve">                                                              </w:t>
    </w:r>
    <w:r w:rsidRPr="00D94F46">
      <w:rPr>
        <w:b w:val="0"/>
        <w:color w:val="808080"/>
        <w:spacing w:val="60"/>
        <w:sz w:val="24"/>
        <w:szCs w:val="24"/>
      </w:rPr>
      <w:t>Page</w:t>
    </w:r>
    <w:r w:rsidRPr="00D94F46">
      <w:rPr>
        <w:b w:val="0"/>
        <w:sz w:val="24"/>
        <w:szCs w:val="24"/>
      </w:rPr>
      <w:t xml:space="preserve"> | </w:t>
    </w:r>
    <w:r w:rsidRPr="00A419A1">
      <w:rPr>
        <w:b w:val="0"/>
        <w:noProof w:val="0"/>
        <w:sz w:val="24"/>
        <w:szCs w:val="24"/>
      </w:rPr>
      <w:fldChar w:fldCharType="begin"/>
    </w:r>
    <w:r w:rsidRPr="00D94F46">
      <w:rPr>
        <w:b w:val="0"/>
        <w:sz w:val="24"/>
        <w:szCs w:val="24"/>
      </w:rPr>
      <w:instrText xml:space="preserve"> PAGE   \* MERGEFORMAT </w:instrText>
    </w:r>
    <w:r w:rsidRPr="00A419A1">
      <w:rPr>
        <w:b w:val="0"/>
        <w:noProof w:val="0"/>
        <w:sz w:val="24"/>
        <w:szCs w:val="24"/>
      </w:rPr>
      <w:fldChar w:fldCharType="separate"/>
    </w:r>
    <w:r w:rsidR="004324E6" w:rsidRPr="004324E6">
      <w:rPr>
        <w:b w:val="0"/>
        <w:bCs/>
        <w:sz w:val="24"/>
        <w:szCs w:val="24"/>
      </w:rPr>
      <w:t>3</w:t>
    </w:r>
    <w:r w:rsidRPr="00D94F46">
      <w:rPr>
        <w:b w:val="0"/>
        <w:bCs/>
        <w:sz w:val="24"/>
        <w:szCs w:val="24"/>
      </w:rPr>
      <w:fldChar w:fldCharType="end"/>
    </w:r>
    <w:r w:rsidRPr="00D94F46">
      <w:rPr>
        <w:b w:val="0"/>
        <w:sz w:val="24"/>
        <w:szCs w:val="24"/>
      </w:rPr>
      <w:t xml:space="preserve"> </w:t>
    </w:r>
  </w:p>
  <w:p w:rsidR="00251DD5" w:rsidRPr="00073BA6" w:rsidRDefault="00251DD5" w:rsidP="009A2504">
    <w:pPr>
      <w:pStyle w:val="Footer"/>
      <w:tabs>
        <w:tab w:val="left" w:pos="7655"/>
      </w:tabs>
      <w:jc w:val="center"/>
      <w:rPr>
        <w:rFonts w:ascii="Arial" w:hAnsi="Arial" w:cs="Arial"/>
        <w:b/>
      </w:rPr>
    </w:pPr>
  </w:p>
  <w:p w:rsidR="00251DD5" w:rsidRDefault="00251D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DD5" w:rsidRDefault="00251DD5" w:rsidP="00E1631F">
      <w:r>
        <w:separator/>
      </w:r>
    </w:p>
  </w:footnote>
  <w:footnote w:type="continuationSeparator" w:id="0">
    <w:p w:rsidR="00251DD5" w:rsidRDefault="00251DD5" w:rsidP="00E163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2A4F8B8"/>
    <w:lvl w:ilvl="0">
      <w:start w:val="1"/>
      <w:numFmt w:val="decimal"/>
      <w:pStyle w:val="Heading1"/>
      <w:lvlText w:val="%1."/>
      <w:lvlJc w:val="left"/>
      <w:pPr>
        <w:ind w:left="286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lang w:val="en-GB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5D3270F"/>
    <w:multiLevelType w:val="hybridMultilevel"/>
    <w:tmpl w:val="4D08B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00EA4"/>
    <w:multiLevelType w:val="hybridMultilevel"/>
    <w:tmpl w:val="A6080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76712"/>
    <w:multiLevelType w:val="hybridMultilevel"/>
    <w:tmpl w:val="B5483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64577"/>
    <w:multiLevelType w:val="hybridMultilevel"/>
    <w:tmpl w:val="8C505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30A49"/>
    <w:multiLevelType w:val="hybridMultilevel"/>
    <w:tmpl w:val="F05CA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E59B6"/>
    <w:multiLevelType w:val="hybridMultilevel"/>
    <w:tmpl w:val="E584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57090"/>
    <w:multiLevelType w:val="hybridMultilevel"/>
    <w:tmpl w:val="31F6F0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D32F2"/>
    <w:multiLevelType w:val="hybridMultilevel"/>
    <w:tmpl w:val="3E3A8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5671C"/>
    <w:multiLevelType w:val="hybridMultilevel"/>
    <w:tmpl w:val="F6548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C315F"/>
    <w:multiLevelType w:val="hybridMultilevel"/>
    <w:tmpl w:val="93A22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F7266"/>
    <w:multiLevelType w:val="hybridMultilevel"/>
    <w:tmpl w:val="F956E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281E12"/>
    <w:multiLevelType w:val="hybridMultilevel"/>
    <w:tmpl w:val="88FA5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16054"/>
    <w:multiLevelType w:val="hybridMultilevel"/>
    <w:tmpl w:val="45BC9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B1C79"/>
    <w:multiLevelType w:val="hybridMultilevel"/>
    <w:tmpl w:val="16A64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C4AF1"/>
    <w:multiLevelType w:val="hybridMultilevel"/>
    <w:tmpl w:val="5EA686E4"/>
    <w:lvl w:ilvl="0" w:tplc="F9FA87E2">
      <w:start w:val="3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6" w:hanging="360"/>
      </w:pPr>
    </w:lvl>
    <w:lvl w:ilvl="2" w:tplc="040C001B" w:tentative="1">
      <w:start w:val="1"/>
      <w:numFmt w:val="lowerRoman"/>
      <w:lvlText w:val="%3."/>
      <w:lvlJc w:val="right"/>
      <w:pPr>
        <w:ind w:left="2376" w:hanging="180"/>
      </w:pPr>
    </w:lvl>
    <w:lvl w:ilvl="3" w:tplc="040C000F" w:tentative="1">
      <w:start w:val="1"/>
      <w:numFmt w:val="decimal"/>
      <w:lvlText w:val="%4."/>
      <w:lvlJc w:val="left"/>
      <w:pPr>
        <w:ind w:left="3096" w:hanging="360"/>
      </w:pPr>
    </w:lvl>
    <w:lvl w:ilvl="4" w:tplc="040C0019" w:tentative="1">
      <w:start w:val="1"/>
      <w:numFmt w:val="lowerLetter"/>
      <w:lvlText w:val="%5."/>
      <w:lvlJc w:val="left"/>
      <w:pPr>
        <w:ind w:left="3816" w:hanging="360"/>
      </w:pPr>
    </w:lvl>
    <w:lvl w:ilvl="5" w:tplc="040C001B" w:tentative="1">
      <w:start w:val="1"/>
      <w:numFmt w:val="lowerRoman"/>
      <w:lvlText w:val="%6."/>
      <w:lvlJc w:val="right"/>
      <w:pPr>
        <w:ind w:left="4536" w:hanging="180"/>
      </w:pPr>
    </w:lvl>
    <w:lvl w:ilvl="6" w:tplc="040C000F" w:tentative="1">
      <w:start w:val="1"/>
      <w:numFmt w:val="decimal"/>
      <w:lvlText w:val="%7."/>
      <w:lvlJc w:val="left"/>
      <w:pPr>
        <w:ind w:left="5256" w:hanging="360"/>
      </w:pPr>
    </w:lvl>
    <w:lvl w:ilvl="7" w:tplc="040C0019" w:tentative="1">
      <w:start w:val="1"/>
      <w:numFmt w:val="lowerLetter"/>
      <w:lvlText w:val="%8."/>
      <w:lvlJc w:val="left"/>
      <w:pPr>
        <w:ind w:left="5976" w:hanging="360"/>
      </w:pPr>
    </w:lvl>
    <w:lvl w:ilvl="8" w:tplc="04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36D371EC"/>
    <w:multiLevelType w:val="hybridMultilevel"/>
    <w:tmpl w:val="8424B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1D6F64"/>
    <w:multiLevelType w:val="hybridMultilevel"/>
    <w:tmpl w:val="5CAEF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80B23"/>
    <w:multiLevelType w:val="hybridMultilevel"/>
    <w:tmpl w:val="C2BAF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F4393"/>
    <w:multiLevelType w:val="hybridMultilevel"/>
    <w:tmpl w:val="3086E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8A7352"/>
    <w:multiLevelType w:val="hybridMultilevel"/>
    <w:tmpl w:val="E2DE0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FB53F1"/>
    <w:multiLevelType w:val="hybridMultilevel"/>
    <w:tmpl w:val="009CC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1E1277"/>
    <w:multiLevelType w:val="hybridMultilevel"/>
    <w:tmpl w:val="160C1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3080D"/>
    <w:multiLevelType w:val="hybridMultilevel"/>
    <w:tmpl w:val="3468D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2A553D"/>
    <w:multiLevelType w:val="hybridMultilevel"/>
    <w:tmpl w:val="7C58C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F075ED"/>
    <w:multiLevelType w:val="hybridMultilevel"/>
    <w:tmpl w:val="947A8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B429F8"/>
    <w:multiLevelType w:val="hybridMultilevel"/>
    <w:tmpl w:val="A8789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F022B3"/>
    <w:multiLevelType w:val="hybridMultilevel"/>
    <w:tmpl w:val="ED7C6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77744E"/>
    <w:multiLevelType w:val="hybridMultilevel"/>
    <w:tmpl w:val="36D05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DB4A7D"/>
    <w:multiLevelType w:val="hybridMultilevel"/>
    <w:tmpl w:val="C6F8A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BD3519"/>
    <w:multiLevelType w:val="hybridMultilevel"/>
    <w:tmpl w:val="722A2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EA0457"/>
    <w:multiLevelType w:val="hybridMultilevel"/>
    <w:tmpl w:val="4A8C6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1F005E"/>
    <w:multiLevelType w:val="hybridMultilevel"/>
    <w:tmpl w:val="7C204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607AF7"/>
    <w:multiLevelType w:val="hybridMultilevel"/>
    <w:tmpl w:val="50FE9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AA6C1D"/>
    <w:multiLevelType w:val="hybridMultilevel"/>
    <w:tmpl w:val="ACF24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C44C46"/>
    <w:multiLevelType w:val="hybridMultilevel"/>
    <w:tmpl w:val="B06A7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31"/>
  </w:num>
  <w:num w:numId="4">
    <w:abstractNumId w:val="1"/>
  </w:num>
  <w:num w:numId="5">
    <w:abstractNumId w:val="27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30"/>
  </w:num>
  <w:num w:numId="17">
    <w:abstractNumId w:val="19"/>
  </w:num>
  <w:num w:numId="18">
    <w:abstractNumId w:val="8"/>
  </w:num>
  <w:num w:numId="19">
    <w:abstractNumId w:val="20"/>
  </w:num>
  <w:num w:numId="20">
    <w:abstractNumId w:val="13"/>
  </w:num>
  <w:num w:numId="21">
    <w:abstractNumId w:val="26"/>
  </w:num>
  <w:num w:numId="22">
    <w:abstractNumId w:val="18"/>
  </w:num>
  <w:num w:numId="23">
    <w:abstractNumId w:val="3"/>
  </w:num>
  <w:num w:numId="24">
    <w:abstractNumId w:val="11"/>
  </w:num>
  <w:num w:numId="25">
    <w:abstractNumId w:val="10"/>
  </w:num>
  <w:num w:numId="26">
    <w:abstractNumId w:val="17"/>
  </w:num>
  <w:num w:numId="27">
    <w:abstractNumId w:val="28"/>
  </w:num>
  <w:num w:numId="28">
    <w:abstractNumId w:val="5"/>
  </w:num>
  <w:num w:numId="29">
    <w:abstractNumId w:val="22"/>
  </w:num>
  <w:num w:numId="30">
    <w:abstractNumId w:val="33"/>
  </w:num>
  <w:num w:numId="31">
    <w:abstractNumId w:val="23"/>
  </w:num>
  <w:num w:numId="32">
    <w:abstractNumId w:val="2"/>
  </w:num>
  <w:num w:numId="33">
    <w:abstractNumId w:val="29"/>
  </w:num>
  <w:num w:numId="34">
    <w:abstractNumId w:val="32"/>
  </w:num>
  <w:num w:numId="35">
    <w:abstractNumId w:val="25"/>
  </w:num>
  <w:num w:numId="36">
    <w:abstractNumId w:val="14"/>
  </w:num>
  <w:num w:numId="37">
    <w:abstractNumId w:val="35"/>
  </w:num>
  <w:num w:numId="38">
    <w:abstractNumId w:val="6"/>
  </w:num>
  <w:num w:numId="39">
    <w:abstractNumId w:val="4"/>
  </w:num>
  <w:num w:numId="40">
    <w:abstractNumId w:val="16"/>
  </w:num>
  <w:num w:numId="41">
    <w:abstractNumId w:val="34"/>
  </w:num>
  <w:num w:numId="42">
    <w:abstractNumId w:val="12"/>
  </w:num>
  <w:num w:numId="43">
    <w:abstractNumId w:val="9"/>
  </w:num>
  <w:num w:numId="44">
    <w:abstractNumId w:val="21"/>
  </w:num>
  <w:num w:numId="4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markup="0"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/>
  <w:docVars>
    <w:docVar w:name="LW_DocType" w:val="NORMAL"/>
  </w:docVars>
  <w:rsids>
    <w:rsidRoot w:val="008238E8"/>
    <w:rsid w:val="000013D1"/>
    <w:rsid w:val="00001BE5"/>
    <w:rsid w:val="00002425"/>
    <w:rsid w:val="00003A96"/>
    <w:rsid w:val="000066FE"/>
    <w:rsid w:val="00006D3E"/>
    <w:rsid w:val="000070C9"/>
    <w:rsid w:val="00007EF6"/>
    <w:rsid w:val="00010930"/>
    <w:rsid w:val="000115CA"/>
    <w:rsid w:val="00012ABF"/>
    <w:rsid w:val="00014601"/>
    <w:rsid w:val="000202FE"/>
    <w:rsid w:val="00020C58"/>
    <w:rsid w:val="000213E7"/>
    <w:rsid w:val="00022E94"/>
    <w:rsid w:val="00024F28"/>
    <w:rsid w:val="00025A81"/>
    <w:rsid w:val="00026AB9"/>
    <w:rsid w:val="00027F5A"/>
    <w:rsid w:val="00030109"/>
    <w:rsid w:val="0003014E"/>
    <w:rsid w:val="0003165D"/>
    <w:rsid w:val="00031BC8"/>
    <w:rsid w:val="00035A37"/>
    <w:rsid w:val="000364B1"/>
    <w:rsid w:val="00037310"/>
    <w:rsid w:val="0003777B"/>
    <w:rsid w:val="00037BB4"/>
    <w:rsid w:val="00041A0B"/>
    <w:rsid w:val="00042276"/>
    <w:rsid w:val="00044B37"/>
    <w:rsid w:val="00045932"/>
    <w:rsid w:val="00046BE1"/>
    <w:rsid w:val="00047422"/>
    <w:rsid w:val="000477E7"/>
    <w:rsid w:val="00050650"/>
    <w:rsid w:val="00050D2C"/>
    <w:rsid w:val="00052A4B"/>
    <w:rsid w:val="00052F93"/>
    <w:rsid w:val="00056555"/>
    <w:rsid w:val="00056864"/>
    <w:rsid w:val="00060A5D"/>
    <w:rsid w:val="0006184D"/>
    <w:rsid w:val="00061A7A"/>
    <w:rsid w:val="00062047"/>
    <w:rsid w:val="00063A48"/>
    <w:rsid w:val="000647C6"/>
    <w:rsid w:val="00065CF5"/>
    <w:rsid w:val="00066D65"/>
    <w:rsid w:val="00067E4C"/>
    <w:rsid w:val="00070AA9"/>
    <w:rsid w:val="0007174C"/>
    <w:rsid w:val="000726AC"/>
    <w:rsid w:val="000736B9"/>
    <w:rsid w:val="000738C1"/>
    <w:rsid w:val="00075F79"/>
    <w:rsid w:val="00075FF2"/>
    <w:rsid w:val="000762F3"/>
    <w:rsid w:val="00076AE7"/>
    <w:rsid w:val="000772D2"/>
    <w:rsid w:val="00080BC0"/>
    <w:rsid w:val="0008131B"/>
    <w:rsid w:val="00081823"/>
    <w:rsid w:val="00081CAD"/>
    <w:rsid w:val="00081D6E"/>
    <w:rsid w:val="000822B8"/>
    <w:rsid w:val="00083359"/>
    <w:rsid w:val="000834E4"/>
    <w:rsid w:val="00083DD3"/>
    <w:rsid w:val="00084D79"/>
    <w:rsid w:val="000854B3"/>
    <w:rsid w:val="00085B1C"/>
    <w:rsid w:val="00085E57"/>
    <w:rsid w:val="000871AD"/>
    <w:rsid w:val="00087EDD"/>
    <w:rsid w:val="00090E0F"/>
    <w:rsid w:val="0009107C"/>
    <w:rsid w:val="00091579"/>
    <w:rsid w:val="00092E5C"/>
    <w:rsid w:val="000944A4"/>
    <w:rsid w:val="000955A1"/>
    <w:rsid w:val="0009612E"/>
    <w:rsid w:val="00096269"/>
    <w:rsid w:val="000A14F3"/>
    <w:rsid w:val="000A25B3"/>
    <w:rsid w:val="000A2BD0"/>
    <w:rsid w:val="000A2E37"/>
    <w:rsid w:val="000A3692"/>
    <w:rsid w:val="000A3FD3"/>
    <w:rsid w:val="000A40A5"/>
    <w:rsid w:val="000A505E"/>
    <w:rsid w:val="000A6D35"/>
    <w:rsid w:val="000A78DF"/>
    <w:rsid w:val="000A7C93"/>
    <w:rsid w:val="000B1535"/>
    <w:rsid w:val="000B190B"/>
    <w:rsid w:val="000B5381"/>
    <w:rsid w:val="000B5429"/>
    <w:rsid w:val="000B6E3F"/>
    <w:rsid w:val="000B7E75"/>
    <w:rsid w:val="000C25CA"/>
    <w:rsid w:val="000C41B3"/>
    <w:rsid w:val="000C5877"/>
    <w:rsid w:val="000C5D4B"/>
    <w:rsid w:val="000C704D"/>
    <w:rsid w:val="000D0A2A"/>
    <w:rsid w:val="000D0CA0"/>
    <w:rsid w:val="000D2575"/>
    <w:rsid w:val="000D29A2"/>
    <w:rsid w:val="000D30A9"/>
    <w:rsid w:val="000D3939"/>
    <w:rsid w:val="000D3EDD"/>
    <w:rsid w:val="000D6312"/>
    <w:rsid w:val="000D6473"/>
    <w:rsid w:val="000D718B"/>
    <w:rsid w:val="000D7586"/>
    <w:rsid w:val="000E08BF"/>
    <w:rsid w:val="000E1798"/>
    <w:rsid w:val="000E2A83"/>
    <w:rsid w:val="000E5C82"/>
    <w:rsid w:val="000F11E1"/>
    <w:rsid w:val="000F178A"/>
    <w:rsid w:val="000F3926"/>
    <w:rsid w:val="000F3CBE"/>
    <w:rsid w:val="000F3E89"/>
    <w:rsid w:val="000F40EE"/>
    <w:rsid w:val="000F4C01"/>
    <w:rsid w:val="000F4CA8"/>
    <w:rsid w:val="000F515E"/>
    <w:rsid w:val="000F5779"/>
    <w:rsid w:val="000F5B60"/>
    <w:rsid w:val="000F689D"/>
    <w:rsid w:val="000F7FA7"/>
    <w:rsid w:val="00102430"/>
    <w:rsid w:val="00102705"/>
    <w:rsid w:val="0010406E"/>
    <w:rsid w:val="001042DE"/>
    <w:rsid w:val="00104477"/>
    <w:rsid w:val="00104AD2"/>
    <w:rsid w:val="00104CE0"/>
    <w:rsid w:val="00107165"/>
    <w:rsid w:val="0010767E"/>
    <w:rsid w:val="00107A63"/>
    <w:rsid w:val="001119B7"/>
    <w:rsid w:val="001132B2"/>
    <w:rsid w:val="00114C97"/>
    <w:rsid w:val="0011587D"/>
    <w:rsid w:val="001170EF"/>
    <w:rsid w:val="0012024F"/>
    <w:rsid w:val="00120DD2"/>
    <w:rsid w:val="0012448B"/>
    <w:rsid w:val="00126DDB"/>
    <w:rsid w:val="00127DDA"/>
    <w:rsid w:val="001301B8"/>
    <w:rsid w:val="00130EBC"/>
    <w:rsid w:val="0013355D"/>
    <w:rsid w:val="001335F5"/>
    <w:rsid w:val="001342E1"/>
    <w:rsid w:val="001364A9"/>
    <w:rsid w:val="00136C39"/>
    <w:rsid w:val="00137137"/>
    <w:rsid w:val="00142639"/>
    <w:rsid w:val="00142D9B"/>
    <w:rsid w:val="00143A61"/>
    <w:rsid w:val="00143FC5"/>
    <w:rsid w:val="0014451F"/>
    <w:rsid w:val="00147003"/>
    <w:rsid w:val="00152206"/>
    <w:rsid w:val="00152445"/>
    <w:rsid w:val="00152B8F"/>
    <w:rsid w:val="00154ED2"/>
    <w:rsid w:val="00155C83"/>
    <w:rsid w:val="00157D1F"/>
    <w:rsid w:val="00161537"/>
    <w:rsid w:val="001615FC"/>
    <w:rsid w:val="001637F5"/>
    <w:rsid w:val="00163B4E"/>
    <w:rsid w:val="0016654D"/>
    <w:rsid w:val="00166C4D"/>
    <w:rsid w:val="001670D7"/>
    <w:rsid w:val="0017013D"/>
    <w:rsid w:val="00170C46"/>
    <w:rsid w:val="00170D31"/>
    <w:rsid w:val="00172E62"/>
    <w:rsid w:val="00172F2A"/>
    <w:rsid w:val="00174A8F"/>
    <w:rsid w:val="00176722"/>
    <w:rsid w:val="00177458"/>
    <w:rsid w:val="001778E9"/>
    <w:rsid w:val="00180BF5"/>
    <w:rsid w:val="001820FE"/>
    <w:rsid w:val="00185667"/>
    <w:rsid w:val="00187C0F"/>
    <w:rsid w:val="001900BD"/>
    <w:rsid w:val="001903F7"/>
    <w:rsid w:val="001917BC"/>
    <w:rsid w:val="001926B1"/>
    <w:rsid w:val="00193131"/>
    <w:rsid w:val="00193BF0"/>
    <w:rsid w:val="0019440E"/>
    <w:rsid w:val="0019543D"/>
    <w:rsid w:val="001A37D1"/>
    <w:rsid w:val="001A397F"/>
    <w:rsid w:val="001A3E4C"/>
    <w:rsid w:val="001A42EE"/>
    <w:rsid w:val="001A4ED2"/>
    <w:rsid w:val="001B169F"/>
    <w:rsid w:val="001B23BB"/>
    <w:rsid w:val="001B3AED"/>
    <w:rsid w:val="001B55CE"/>
    <w:rsid w:val="001B5E22"/>
    <w:rsid w:val="001B6CE7"/>
    <w:rsid w:val="001B6DA0"/>
    <w:rsid w:val="001B702A"/>
    <w:rsid w:val="001C354A"/>
    <w:rsid w:val="001C59B3"/>
    <w:rsid w:val="001D04C6"/>
    <w:rsid w:val="001D1011"/>
    <w:rsid w:val="001D3FAA"/>
    <w:rsid w:val="001D4D50"/>
    <w:rsid w:val="001E0992"/>
    <w:rsid w:val="001E0DAD"/>
    <w:rsid w:val="001E1066"/>
    <w:rsid w:val="001E169F"/>
    <w:rsid w:val="001E4299"/>
    <w:rsid w:val="001E69D7"/>
    <w:rsid w:val="001E6C26"/>
    <w:rsid w:val="001E773A"/>
    <w:rsid w:val="001F0277"/>
    <w:rsid w:val="001F09F4"/>
    <w:rsid w:val="001F0F83"/>
    <w:rsid w:val="001F54F6"/>
    <w:rsid w:val="001F75FB"/>
    <w:rsid w:val="001F7BAA"/>
    <w:rsid w:val="001F7F3A"/>
    <w:rsid w:val="002006A8"/>
    <w:rsid w:val="002029AD"/>
    <w:rsid w:val="002058D3"/>
    <w:rsid w:val="00205A64"/>
    <w:rsid w:val="00205E7F"/>
    <w:rsid w:val="00205FC2"/>
    <w:rsid w:val="00206173"/>
    <w:rsid w:val="00211CD3"/>
    <w:rsid w:val="00214C57"/>
    <w:rsid w:val="00215C56"/>
    <w:rsid w:val="00220750"/>
    <w:rsid w:val="002211CA"/>
    <w:rsid w:val="00224C5C"/>
    <w:rsid w:val="00225400"/>
    <w:rsid w:val="00226BAA"/>
    <w:rsid w:val="00227848"/>
    <w:rsid w:val="00227ACF"/>
    <w:rsid w:val="00227ADD"/>
    <w:rsid w:val="0023050F"/>
    <w:rsid w:val="00232183"/>
    <w:rsid w:val="002345C5"/>
    <w:rsid w:val="00234E23"/>
    <w:rsid w:val="00235273"/>
    <w:rsid w:val="00236A74"/>
    <w:rsid w:val="00237041"/>
    <w:rsid w:val="002417CB"/>
    <w:rsid w:val="00243208"/>
    <w:rsid w:val="00243426"/>
    <w:rsid w:val="002446D3"/>
    <w:rsid w:val="0024535F"/>
    <w:rsid w:val="002469EF"/>
    <w:rsid w:val="0024795D"/>
    <w:rsid w:val="002502F0"/>
    <w:rsid w:val="002512A5"/>
    <w:rsid w:val="00251AE8"/>
    <w:rsid w:val="00251DD5"/>
    <w:rsid w:val="00252B2C"/>
    <w:rsid w:val="002544F9"/>
    <w:rsid w:val="00255D58"/>
    <w:rsid w:val="00257693"/>
    <w:rsid w:val="0026060D"/>
    <w:rsid w:val="002613FD"/>
    <w:rsid w:val="00262635"/>
    <w:rsid w:val="00265EC2"/>
    <w:rsid w:val="00266A44"/>
    <w:rsid w:val="00267C24"/>
    <w:rsid w:val="002717DC"/>
    <w:rsid w:val="00275863"/>
    <w:rsid w:val="0027703A"/>
    <w:rsid w:val="002805B4"/>
    <w:rsid w:val="00283F92"/>
    <w:rsid w:val="00284BF2"/>
    <w:rsid w:val="002850A5"/>
    <w:rsid w:val="00285977"/>
    <w:rsid w:val="00285FFC"/>
    <w:rsid w:val="00290587"/>
    <w:rsid w:val="002907F7"/>
    <w:rsid w:val="00291526"/>
    <w:rsid w:val="00291C50"/>
    <w:rsid w:val="00293317"/>
    <w:rsid w:val="00295B41"/>
    <w:rsid w:val="002A023A"/>
    <w:rsid w:val="002A063A"/>
    <w:rsid w:val="002A0647"/>
    <w:rsid w:val="002A294B"/>
    <w:rsid w:val="002A3676"/>
    <w:rsid w:val="002A6EB9"/>
    <w:rsid w:val="002B1CEF"/>
    <w:rsid w:val="002B2443"/>
    <w:rsid w:val="002B2BDA"/>
    <w:rsid w:val="002B3A34"/>
    <w:rsid w:val="002B3DE1"/>
    <w:rsid w:val="002B5D45"/>
    <w:rsid w:val="002B5E5D"/>
    <w:rsid w:val="002C133B"/>
    <w:rsid w:val="002C1F78"/>
    <w:rsid w:val="002C3FCD"/>
    <w:rsid w:val="002D00E5"/>
    <w:rsid w:val="002D0688"/>
    <w:rsid w:val="002D308C"/>
    <w:rsid w:val="002D42ED"/>
    <w:rsid w:val="002D4557"/>
    <w:rsid w:val="002D7942"/>
    <w:rsid w:val="002E13B0"/>
    <w:rsid w:val="002E5B20"/>
    <w:rsid w:val="002E64F7"/>
    <w:rsid w:val="002E7250"/>
    <w:rsid w:val="002E762B"/>
    <w:rsid w:val="002E7E69"/>
    <w:rsid w:val="002F014C"/>
    <w:rsid w:val="002F130F"/>
    <w:rsid w:val="002F276E"/>
    <w:rsid w:val="002F4685"/>
    <w:rsid w:val="002F4B27"/>
    <w:rsid w:val="002F4EA2"/>
    <w:rsid w:val="002F5445"/>
    <w:rsid w:val="002F7692"/>
    <w:rsid w:val="0030226D"/>
    <w:rsid w:val="00304E19"/>
    <w:rsid w:val="00305576"/>
    <w:rsid w:val="00306D9F"/>
    <w:rsid w:val="00307529"/>
    <w:rsid w:val="00310AD7"/>
    <w:rsid w:val="00310F5D"/>
    <w:rsid w:val="00311F89"/>
    <w:rsid w:val="003123EC"/>
    <w:rsid w:val="00312D1E"/>
    <w:rsid w:val="00312EFF"/>
    <w:rsid w:val="00315E4E"/>
    <w:rsid w:val="00316753"/>
    <w:rsid w:val="00316780"/>
    <w:rsid w:val="00316969"/>
    <w:rsid w:val="003224E1"/>
    <w:rsid w:val="00323DC9"/>
    <w:rsid w:val="00331186"/>
    <w:rsid w:val="003312BD"/>
    <w:rsid w:val="003323F1"/>
    <w:rsid w:val="00333EC8"/>
    <w:rsid w:val="00335400"/>
    <w:rsid w:val="00335DA6"/>
    <w:rsid w:val="00336001"/>
    <w:rsid w:val="00336B2B"/>
    <w:rsid w:val="00336CE5"/>
    <w:rsid w:val="00340A29"/>
    <w:rsid w:val="00341759"/>
    <w:rsid w:val="00341A54"/>
    <w:rsid w:val="003421ED"/>
    <w:rsid w:val="00343410"/>
    <w:rsid w:val="0034623B"/>
    <w:rsid w:val="0034698A"/>
    <w:rsid w:val="0034728C"/>
    <w:rsid w:val="0035174F"/>
    <w:rsid w:val="00353E92"/>
    <w:rsid w:val="00355B79"/>
    <w:rsid w:val="00355E2B"/>
    <w:rsid w:val="00357328"/>
    <w:rsid w:val="00360077"/>
    <w:rsid w:val="00361067"/>
    <w:rsid w:val="003627E4"/>
    <w:rsid w:val="003641C2"/>
    <w:rsid w:val="00364F6A"/>
    <w:rsid w:val="003655BE"/>
    <w:rsid w:val="003671FA"/>
    <w:rsid w:val="00367A1A"/>
    <w:rsid w:val="00367CB1"/>
    <w:rsid w:val="00373724"/>
    <w:rsid w:val="0037421F"/>
    <w:rsid w:val="003742B0"/>
    <w:rsid w:val="00374E61"/>
    <w:rsid w:val="003779C5"/>
    <w:rsid w:val="0038011C"/>
    <w:rsid w:val="00380965"/>
    <w:rsid w:val="00380C5C"/>
    <w:rsid w:val="00383328"/>
    <w:rsid w:val="00383456"/>
    <w:rsid w:val="0038582D"/>
    <w:rsid w:val="00385CD7"/>
    <w:rsid w:val="0038605B"/>
    <w:rsid w:val="003879B1"/>
    <w:rsid w:val="00390022"/>
    <w:rsid w:val="00392AEC"/>
    <w:rsid w:val="003935A2"/>
    <w:rsid w:val="00395C50"/>
    <w:rsid w:val="003963C3"/>
    <w:rsid w:val="00397436"/>
    <w:rsid w:val="003A1EC6"/>
    <w:rsid w:val="003A3F6E"/>
    <w:rsid w:val="003A5EE5"/>
    <w:rsid w:val="003A61C6"/>
    <w:rsid w:val="003A7859"/>
    <w:rsid w:val="003A7A3E"/>
    <w:rsid w:val="003B05C5"/>
    <w:rsid w:val="003B0D9D"/>
    <w:rsid w:val="003B14DD"/>
    <w:rsid w:val="003B1A6D"/>
    <w:rsid w:val="003B2E7B"/>
    <w:rsid w:val="003B39BA"/>
    <w:rsid w:val="003B3A3A"/>
    <w:rsid w:val="003B62EC"/>
    <w:rsid w:val="003B6B4F"/>
    <w:rsid w:val="003C0826"/>
    <w:rsid w:val="003C0AAB"/>
    <w:rsid w:val="003C0B23"/>
    <w:rsid w:val="003C11EC"/>
    <w:rsid w:val="003C330F"/>
    <w:rsid w:val="003C3E0B"/>
    <w:rsid w:val="003C6458"/>
    <w:rsid w:val="003C6D4D"/>
    <w:rsid w:val="003D0533"/>
    <w:rsid w:val="003D05B1"/>
    <w:rsid w:val="003D1ED6"/>
    <w:rsid w:val="003D30CA"/>
    <w:rsid w:val="003D3E69"/>
    <w:rsid w:val="003D3F49"/>
    <w:rsid w:val="003D4123"/>
    <w:rsid w:val="003D42B1"/>
    <w:rsid w:val="003D5604"/>
    <w:rsid w:val="003D5899"/>
    <w:rsid w:val="003D685A"/>
    <w:rsid w:val="003D7097"/>
    <w:rsid w:val="003E2F20"/>
    <w:rsid w:val="003E46DA"/>
    <w:rsid w:val="003E4A52"/>
    <w:rsid w:val="003F0BEC"/>
    <w:rsid w:val="003F1662"/>
    <w:rsid w:val="003F1BBD"/>
    <w:rsid w:val="003F2126"/>
    <w:rsid w:val="003F26B7"/>
    <w:rsid w:val="003F2A33"/>
    <w:rsid w:val="003F2F49"/>
    <w:rsid w:val="003F3F51"/>
    <w:rsid w:val="003F57D5"/>
    <w:rsid w:val="003F64EF"/>
    <w:rsid w:val="0040187A"/>
    <w:rsid w:val="00401C72"/>
    <w:rsid w:val="00402277"/>
    <w:rsid w:val="00404E52"/>
    <w:rsid w:val="00411EAB"/>
    <w:rsid w:val="00412631"/>
    <w:rsid w:val="00413F55"/>
    <w:rsid w:val="00415B24"/>
    <w:rsid w:val="004171C5"/>
    <w:rsid w:val="004206C0"/>
    <w:rsid w:val="00420C2C"/>
    <w:rsid w:val="0042236E"/>
    <w:rsid w:val="00422A4C"/>
    <w:rsid w:val="00422C1D"/>
    <w:rsid w:val="0042397A"/>
    <w:rsid w:val="004242E0"/>
    <w:rsid w:val="00424F02"/>
    <w:rsid w:val="00425159"/>
    <w:rsid w:val="00425D37"/>
    <w:rsid w:val="0042652E"/>
    <w:rsid w:val="00431C7E"/>
    <w:rsid w:val="004324E6"/>
    <w:rsid w:val="004328E3"/>
    <w:rsid w:val="0043388B"/>
    <w:rsid w:val="004371FD"/>
    <w:rsid w:val="00440A6D"/>
    <w:rsid w:val="00440E47"/>
    <w:rsid w:val="00441ACC"/>
    <w:rsid w:val="004421FE"/>
    <w:rsid w:val="0044467A"/>
    <w:rsid w:val="00450AFE"/>
    <w:rsid w:val="00450C38"/>
    <w:rsid w:val="00451932"/>
    <w:rsid w:val="00452D51"/>
    <w:rsid w:val="00454022"/>
    <w:rsid w:val="00454EE6"/>
    <w:rsid w:val="00454F64"/>
    <w:rsid w:val="004576B3"/>
    <w:rsid w:val="004604F2"/>
    <w:rsid w:val="0046163E"/>
    <w:rsid w:val="00463C7E"/>
    <w:rsid w:val="00463DE5"/>
    <w:rsid w:val="00464C3B"/>
    <w:rsid w:val="0046656E"/>
    <w:rsid w:val="0046686E"/>
    <w:rsid w:val="004707B2"/>
    <w:rsid w:val="00471A28"/>
    <w:rsid w:val="004746E5"/>
    <w:rsid w:val="00474898"/>
    <w:rsid w:val="004762FB"/>
    <w:rsid w:val="00485618"/>
    <w:rsid w:val="00485E56"/>
    <w:rsid w:val="00485E80"/>
    <w:rsid w:val="0049072F"/>
    <w:rsid w:val="00493968"/>
    <w:rsid w:val="004955F5"/>
    <w:rsid w:val="0049648C"/>
    <w:rsid w:val="00497070"/>
    <w:rsid w:val="004A41E3"/>
    <w:rsid w:val="004A47B0"/>
    <w:rsid w:val="004A4DDE"/>
    <w:rsid w:val="004B0803"/>
    <w:rsid w:val="004B16B7"/>
    <w:rsid w:val="004B422C"/>
    <w:rsid w:val="004B43CB"/>
    <w:rsid w:val="004B7103"/>
    <w:rsid w:val="004B7AA4"/>
    <w:rsid w:val="004B7F4C"/>
    <w:rsid w:val="004C2644"/>
    <w:rsid w:val="004C7224"/>
    <w:rsid w:val="004D019D"/>
    <w:rsid w:val="004D0663"/>
    <w:rsid w:val="004D090C"/>
    <w:rsid w:val="004D0B19"/>
    <w:rsid w:val="004D0D6D"/>
    <w:rsid w:val="004D38BE"/>
    <w:rsid w:val="004D58B2"/>
    <w:rsid w:val="004D5B32"/>
    <w:rsid w:val="004D6140"/>
    <w:rsid w:val="004D6B77"/>
    <w:rsid w:val="004D7600"/>
    <w:rsid w:val="004D7E1B"/>
    <w:rsid w:val="004E0AE6"/>
    <w:rsid w:val="004E174D"/>
    <w:rsid w:val="004E2287"/>
    <w:rsid w:val="004E2AFD"/>
    <w:rsid w:val="004E3D4F"/>
    <w:rsid w:val="004E4F06"/>
    <w:rsid w:val="004E6271"/>
    <w:rsid w:val="004E6BB5"/>
    <w:rsid w:val="004E6E80"/>
    <w:rsid w:val="004F02B6"/>
    <w:rsid w:val="004F339F"/>
    <w:rsid w:val="004F63F0"/>
    <w:rsid w:val="004F6E15"/>
    <w:rsid w:val="004F7B44"/>
    <w:rsid w:val="0050049B"/>
    <w:rsid w:val="00500C57"/>
    <w:rsid w:val="005016CB"/>
    <w:rsid w:val="00501FBE"/>
    <w:rsid w:val="00502A43"/>
    <w:rsid w:val="005033F2"/>
    <w:rsid w:val="00505638"/>
    <w:rsid w:val="0050587C"/>
    <w:rsid w:val="005060F0"/>
    <w:rsid w:val="00507217"/>
    <w:rsid w:val="0050786E"/>
    <w:rsid w:val="00511DFD"/>
    <w:rsid w:val="005132E9"/>
    <w:rsid w:val="00513AA6"/>
    <w:rsid w:val="0051521E"/>
    <w:rsid w:val="0051544F"/>
    <w:rsid w:val="00517280"/>
    <w:rsid w:val="0052220E"/>
    <w:rsid w:val="00522645"/>
    <w:rsid w:val="00523BC3"/>
    <w:rsid w:val="00524186"/>
    <w:rsid w:val="00526849"/>
    <w:rsid w:val="00527953"/>
    <w:rsid w:val="00527DEB"/>
    <w:rsid w:val="00530EBD"/>
    <w:rsid w:val="00532685"/>
    <w:rsid w:val="00534257"/>
    <w:rsid w:val="005348C8"/>
    <w:rsid w:val="005355DB"/>
    <w:rsid w:val="0053706B"/>
    <w:rsid w:val="005431C4"/>
    <w:rsid w:val="00544772"/>
    <w:rsid w:val="00550067"/>
    <w:rsid w:val="00550A0F"/>
    <w:rsid w:val="005512E8"/>
    <w:rsid w:val="0055171D"/>
    <w:rsid w:val="00551A65"/>
    <w:rsid w:val="005521A8"/>
    <w:rsid w:val="0055368A"/>
    <w:rsid w:val="00553C39"/>
    <w:rsid w:val="00554011"/>
    <w:rsid w:val="00561BD9"/>
    <w:rsid w:val="00564DB0"/>
    <w:rsid w:val="0056598C"/>
    <w:rsid w:val="005660A8"/>
    <w:rsid w:val="00566747"/>
    <w:rsid w:val="00566BCF"/>
    <w:rsid w:val="00567641"/>
    <w:rsid w:val="00567727"/>
    <w:rsid w:val="00571B78"/>
    <w:rsid w:val="00571F38"/>
    <w:rsid w:val="0057260E"/>
    <w:rsid w:val="0057319A"/>
    <w:rsid w:val="0057486B"/>
    <w:rsid w:val="00575DA6"/>
    <w:rsid w:val="00577059"/>
    <w:rsid w:val="00580C61"/>
    <w:rsid w:val="00580C96"/>
    <w:rsid w:val="005832F7"/>
    <w:rsid w:val="00583EDF"/>
    <w:rsid w:val="00583FBC"/>
    <w:rsid w:val="0058428E"/>
    <w:rsid w:val="00584C7F"/>
    <w:rsid w:val="00584DFD"/>
    <w:rsid w:val="00585EEE"/>
    <w:rsid w:val="00590447"/>
    <w:rsid w:val="0059089A"/>
    <w:rsid w:val="005908C4"/>
    <w:rsid w:val="00592638"/>
    <w:rsid w:val="005947C0"/>
    <w:rsid w:val="00594DB1"/>
    <w:rsid w:val="00595CDD"/>
    <w:rsid w:val="005A2FEB"/>
    <w:rsid w:val="005A33AD"/>
    <w:rsid w:val="005A4DB5"/>
    <w:rsid w:val="005A5FA3"/>
    <w:rsid w:val="005B0848"/>
    <w:rsid w:val="005B0DB7"/>
    <w:rsid w:val="005B490A"/>
    <w:rsid w:val="005B519A"/>
    <w:rsid w:val="005B5481"/>
    <w:rsid w:val="005B5A21"/>
    <w:rsid w:val="005B7DBF"/>
    <w:rsid w:val="005C14EC"/>
    <w:rsid w:val="005C38C9"/>
    <w:rsid w:val="005C4D97"/>
    <w:rsid w:val="005C64ED"/>
    <w:rsid w:val="005C6673"/>
    <w:rsid w:val="005C6DF7"/>
    <w:rsid w:val="005D07EF"/>
    <w:rsid w:val="005D1147"/>
    <w:rsid w:val="005D12C4"/>
    <w:rsid w:val="005D2A41"/>
    <w:rsid w:val="005D2B6A"/>
    <w:rsid w:val="005D3583"/>
    <w:rsid w:val="005D5248"/>
    <w:rsid w:val="005D6493"/>
    <w:rsid w:val="005D6B29"/>
    <w:rsid w:val="005E01D2"/>
    <w:rsid w:val="005E1688"/>
    <w:rsid w:val="005E1F65"/>
    <w:rsid w:val="005E1FF3"/>
    <w:rsid w:val="005E271E"/>
    <w:rsid w:val="005E3681"/>
    <w:rsid w:val="005E4AD1"/>
    <w:rsid w:val="005E62EC"/>
    <w:rsid w:val="005E7D75"/>
    <w:rsid w:val="005F1183"/>
    <w:rsid w:val="005F319B"/>
    <w:rsid w:val="005F4C09"/>
    <w:rsid w:val="005F6924"/>
    <w:rsid w:val="005F6B86"/>
    <w:rsid w:val="005F741A"/>
    <w:rsid w:val="005F7AF9"/>
    <w:rsid w:val="00601BC9"/>
    <w:rsid w:val="00603229"/>
    <w:rsid w:val="006041E1"/>
    <w:rsid w:val="00606E63"/>
    <w:rsid w:val="0060785D"/>
    <w:rsid w:val="00610905"/>
    <w:rsid w:val="0061094C"/>
    <w:rsid w:val="006118C1"/>
    <w:rsid w:val="00613462"/>
    <w:rsid w:val="006135BE"/>
    <w:rsid w:val="00616738"/>
    <w:rsid w:val="0061710E"/>
    <w:rsid w:val="00617463"/>
    <w:rsid w:val="0062099E"/>
    <w:rsid w:val="006215AD"/>
    <w:rsid w:val="00622C6E"/>
    <w:rsid w:val="00623EAA"/>
    <w:rsid w:val="00624569"/>
    <w:rsid w:val="00626459"/>
    <w:rsid w:val="006265D6"/>
    <w:rsid w:val="00626647"/>
    <w:rsid w:val="00630FEA"/>
    <w:rsid w:val="006316D0"/>
    <w:rsid w:val="00631E79"/>
    <w:rsid w:val="0063350F"/>
    <w:rsid w:val="0063595B"/>
    <w:rsid w:val="00635A57"/>
    <w:rsid w:val="0063625D"/>
    <w:rsid w:val="0063669A"/>
    <w:rsid w:val="006378F5"/>
    <w:rsid w:val="00637DB4"/>
    <w:rsid w:val="00645458"/>
    <w:rsid w:val="00645661"/>
    <w:rsid w:val="00645A58"/>
    <w:rsid w:val="00645F0F"/>
    <w:rsid w:val="00646E8F"/>
    <w:rsid w:val="00647C8A"/>
    <w:rsid w:val="00650325"/>
    <w:rsid w:val="006505C2"/>
    <w:rsid w:val="00652BE4"/>
    <w:rsid w:val="00653F48"/>
    <w:rsid w:val="006543DA"/>
    <w:rsid w:val="006600B9"/>
    <w:rsid w:val="00661E56"/>
    <w:rsid w:val="00662F4A"/>
    <w:rsid w:val="0066541A"/>
    <w:rsid w:val="00665963"/>
    <w:rsid w:val="00665A8C"/>
    <w:rsid w:val="00666D13"/>
    <w:rsid w:val="00670E94"/>
    <w:rsid w:val="006720B7"/>
    <w:rsid w:val="00672D88"/>
    <w:rsid w:val="00675507"/>
    <w:rsid w:val="00677584"/>
    <w:rsid w:val="006815F2"/>
    <w:rsid w:val="00682C92"/>
    <w:rsid w:val="006832F7"/>
    <w:rsid w:val="006851DF"/>
    <w:rsid w:val="00685A2F"/>
    <w:rsid w:val="0068609E"/>
    <w:rsid w:val="0069083D"/>
    <w:rsid w:val="00691945"/>
    <w:rsid w:val="0069628D"/>
    <w:rsid w:val="00696824"/>
    <w:rsid w:val="006973FE"/>
    <w:rsid w:val="00697897"/>
    <w:rsid w:val="006A0A26"/>
    <w:rsid w:val="006A48AC"/>
    <w:rsid w:val="006A5AD3"/>
    <w:rsid w:val="006A6E45"/>
    <w:rsid w:val="006B069C"/>
    <w:rsid w:val="006B070F"/>
    <w:rsid w:val="006B1E20"/>
    <w:rsid w:val="006B36D4"/>
    <w:rsid w:val="006B3A6B"/>
    <w:rsid w:val="006B3F54"/>
    <w:rsid w:val="006B7133"/>
    <w:rsid w:val="006C11C2"/>
    <w:rsid w:val="006C33CB"/>
    <w:rsid w:val="006C4805"/>
    <w:rsid w:val="006C59AB"/>
    <w:rsid w:val="006C6651"/>
    <w:rsid w:val="006C7153"/>
    <w:rsid w:val="006D0428"/>
    <w:rsid w:val="006D108A"/>
    <w:rsid w:val="006D1855"/>
    <w:rsid w:val="006D7167"/>
    <w:rsid w:val="006E1B9D"/>
    <w:rsid w:val="006E223E"/>
    <w:rsid w:val="006E42D3"/>
    <w:rsid w:val="006E4628"/>
    <w:rsid w:val="006E598E"/>
    <w:rsid w:val="006E793E"/>
    <w:rsid w:val="006F0801"/>
    <w:rsid w:val="006F3D0B"/>
    <w:rsid w:val="006F52A2"/>
    <w:rsid w:val="006F5C2D"/>
    <w:rsid w:val="006F695F"/>
    <w:rsid w:val="006F7FD3"/>
    <w:rsid w:val="00702067"/>
    <w:rsid w:val="007029EE"/>
    <w:rsid w:val="00712404"/>
    <w:rsid w:val="007125F7"/>
    <w:rsid w:val="00713249"/>
    <w:rsid w:val="007149A3"/>
    <w:rsid w:val="00717CB4"/>
    <w:rsid w:val="00720196"/>
    <w:rsid w:val="00720E09"/>
    <w:rsid w:val="007220D9"/>
    <w:rsid w:val="007222CD"/>
    <w:rsid w:val="00723133"/>
    <w:rsid w:val="0072327A"/>
    <w:rsid w:val="00724430"/>
    <w:rsid w:val="00727384"/>
    <w:rsid w:val="00730192"/>
    <w:rsid w:val="00730AAD"/>
    <w:rsid w:val="00730CE9"/>
    <w:rsid w:val="00735002"/>
    <w:rsid w:val="00735166"/>
    <w:rsid w:val="00735541"/>
    <w:rsid w:val="00735DDF"/>
    <w:rsid w:val="0073757A"/>
    <w:rsid w:val="0074070C"/>
    <w:rsid w:val="00744710"/>
    <w:rsid w:val="0074607F"/>
    <w:rsid w:val="007467AD"/>
    <w:rsid w:val="00746DA8"/>
    <w:rsid w:val="007474B8"/>
    <w:rsid w:val="007535AE"/>
    <w:rsid w:val="00753EFC"/>
    <w:rsid w:val="00756AEF"/>
    <w:rsid w:val="00757B18"/>
    <w:rsid w:val="007617A9"/>
    <w:rsid w:val="007620D4"/>
    <w:rsid w:val="007629DC"/>
    <w:rsid w:val="00763E61"/>
    <w:rsid w:val="00765589"/>
    <w:rsid w:val="007665E8"/>
    <w:rsid w:val="00766B01"/>
    <w:rsid w:val="0077023F"/>
    <w:rsid w:val="00770F48"/>
    <w:rsid w:val="007718A5"/>
    <w:rsid w:val="00771FBE"/>
    <w:rsid w:val="00773F39"/>
    <w:rsid w:val="007743F6"/>
    <w:rsid w:val="00774BF5"/>
    <w:rsid w:val="00776595"/>
    <w:rsid w:val="00776CF3"/>
    <w:rsid w:val="00776D6D"/>
    <w:rsid w:val="00777D19"/>
    <w:rsid w:val="00777D69"/>
    <w:rsid w:val="0078199E"/>
    <w:rsid w:val="00783D39"/>
    <w:rsid w:val="00784C91"/>
    <w:rsid w:val="00786B6B"/>
    <w:rsid w:val="007872B7"/>
    <w:rsid w:val="007904C5"/>
    <w:rsid w:val="00790903"/>
    <w:rsid w:val="007944DC"/>
    <w:rsid w:val="007945D4"/>
    <w:rsid w:val="00794E28"/>
    <w:rsid w:val="007967AB"/>
    <w:rsid w:val="00796DDA"/>
    <w:rsid w:val="00797A7A"/>
    <w:rsid w:val="007A01E1"/>
    <w:rsid w:val="007A1C25"/>
    <w:rsid w:val="007A6721"/>
    <w:rsid w:val="007A7A32"/>
    <w:rsid w:val="007A7B76"/>
    <w:rsid w:val="007A7D81"/>
    <w:rsid w:val="007B0918"/>
    <w:rsid w:val="007B099A"/>
    <w:rsid w:val="007B141D"/>
    <w:rsid w:val="007B157C"/>
    <w:rsid w:val="007B624B"/>
    <w:rsid w:val="007B6762"/>
    <w:rsid w:val="007C081A"/>
    <w:rsid w:val="007C1A78"/>
    <w:rsid w:val="007C1B91"/>
    <w:rsid w:val="007C2CDC"/>
    <w:rsid w:val="007C52A1"/>
    <w:rsid w:val="007D1A3B"/>
    <w:rsid w:val="007D1FFA"/>
    <w:rsid w:val="007D22AE"/>
    <w:rsid w:val="007D43DD"/>
    <w:rsid w:val="007D4675"/>
    <w:rsid w:val="007D49C7"/>
    <w:rsid w:val="007D6D36"/>
    <w:rsid w:val="007E07D3"/>
    <w:rsid w:val="007E31A1"/>
    <w:rsid w:val="007E5340"/>
    <w:rsid w:val="007E58ED"/>
    <w:rsid w:val="007E5DA6"/>
    <w:rsid w:val="007E671C"/>
    <w:rsid w:val="007E694E"/>
    <w:rsid w:val="007F2688"/>
    <w:rsid w:val="007F3252"/>
    <w:rsid w:val="007F3514"/>
    <w:rsid w:val="007F4CC3"/>
    <w:rsid w:val="007F596D"/>
    <w:rsid w:val="007F64CA"/>
    <w:rsid w:val="007F6663"/>
    <w:rsid w:val="00805721"/>
    <w:rsid w:val="00810908"/>
    <w:rsid w:val="008138AA"/>
    <w:rsid w:val="008148E3"/>
    <w:rsid w:val="00820C27"/>
    <w:rsid w:val="00822C30"/>
    <w:rsid w:val="008238E8"/>
    <w:rsid w:val="00823DD6"/>
    <w:rsid w:val="00824DFE"/>
    <w:rsid w:val="008255FA"/>
    <w:rsid w:val="00825AD0"/>
    <w:rsid w:val="00825AFF"/>
    <w:rsid w:val="00826ABF"/>
    <w:rsid w:val="008311D1"/>
    <w:rsid w:val="00832FE1"/>
    <w:rsid w:val="00836A4C"/>
    <w:rsid w:val="00837749"/>
    <w:rsid w:val="00837B9C"/>
    <w:rsid w:val="0084231A"/>
    <w:rsid w:val="0084390C"/>
    <w:rsid w:val="0084590E"/>
    <w:rsid w:val="008459FD"/>
    <w:rsid w:val="008461F1"/>
    <w:rsid w:val="008475F4"/>
    <w:rsid w:val="00853FFE"/>
    <w:rsid w:val="008549B8"/>
    <w:rsid w:val="008549DB"/>
    <w:rsid w:val="00855593"/>
    <w:rsid w:val="00855742"/>
    <w:rsid w:val="00861110"/>
    <w:rsid w:val="008624DE"/>
    <w:rsid w:val="00862ADD"/>
    <w:rsid w:val="00865B4A"/>
    <w:rsid w:val="008664C6"/>
    <w:rsid w:val="0086680E"/>
    <w:rsid w:val="0086746F"/>
    <w:rsid w:val="00872131"/>
    <w:rsid w:val="00872624"/>
    <w:rsid w:val="00873129"/>
    <w:rsid w:val="00873B3B"/>
    <w:rsid w:val="00875AD8"/>
    <w:rsid w:val="00880C37"/>
    <w:rsid w:val="008826FA"/>
    <w:rsid w:val="00887005"/>
    <w:rsid w:val="00887B4A"/>
    <w:rsid w:val="00892116"/>
    <w:rsid w:val="008944FF"/>
    <w:rsid w:val="0089647F"/>
    <w:rsid w:val="008A270E"/>
    <w:rsid w:val="008B0BFA"/>
    <w:rsid w:val="008B342D"/>
    <w:rsid w:val="008B361E"/>
    <w:rsid w:val="008B37F5"/>
    <w:rsid w:val="008B3AAC"/>
    <w:rsid w:val="008B4A3C"/>
    <w:rsid w:val="008B5357"/>
    <w:rsid w:val="008C091A"/>
    <w:rsid w:val="008C1252"/>
    <w:rsid w:val="008C2CCD"/>
    <w:rsid w:val="008C34B6"/>
    <w:rsid w:val="008C3D01"/>
    <w:rsid w:val="008C50CA"/>
    <w:rsid w:val="008C6B62"/>
    <w:rsid w:val="008C6C19"/>
    <w:rsid w:val="008C724F"/>
    <w:rsid w:val="008D035D"/>
    <w:rsid w:val="008D11B7"/>
    <w:rsid w:val="008D13AA"/>
    <w:rsid w:val="008D2597"/>
    <w:rsid w:val="008D4AAC"/>
    <w:rsid w:val="008E04BC"/>
    <w:rsid w:val="008E17E5"/>
    <w:rsid w:val="008E1EB4"/>
    <w:rsid w:val="008E2AEE"/>
    <w:rsid w:val="008E2D14"/>
    <w:rsid w:val="008E43F5"/>
    <w:rsid w:val="008E7866"/>
    <w:rsid w:val="008F0181"/>
    <w:rsid w:val="008F22AE"/>
    <w:rsid w:val="008F396F"/>
    <w:rsid w:val="008F3EC5"/>
    <w:rsid w:val="008F407E"/>
    <w:rsid w:val="008F438E"/>
    <w:rsid w:val="008F5168"/>
    <w:rsid w:val="008F5EE3"/>
    <w:rsid w:val="008F6760"/>
    <w:rsid w:val="008F6785"/>
    <w:rsid w:val="008F7481"/>
    <w:rsid w:val="009021AF"/>
    <w:rsid w:val="009028A5"/>
    <w:rsid w:val="00902EB0"/>
    <w:rsid w:val="00903C0B"/>
    <w:rsid w:val="00904669"/>
    <w:rsid w:val="00905E52"/>
    <w:rsid w:val="009064C7"/>
    <w:rsid w:val="009075F5"/>
    <w:rsid w:val="00911238"/>
    <w:rsid w:val="00912CED"/>
    <w:rsid w:val="00912ED8"/>
    <w:rsid w:val="00913E01"/>
    <w:rsid w:val="00915E01"/>
    <w:rsid w:val="00917091"/>
    <w:rsid w:val="00917222"/>
    <w:rsid w:val="009213B7"/>
    <w:rsid w:val="00921A25"/>
    <w:rsid w:val="00924672"/>
    <w:rsid w:val="00926D11"/>
    <w:rsid w:val="00927730"/>
    <w:rsid w:val="00927B11"/>
    <w:rsid w:val="0093028D"/>
    <w:rsid w:val="009339E1"/>
    <w:rsid w:val="009362B7"/>
    <w:rsid w:val="00941383"/>
    <w:rsid w:val="00942CD9"/>
    <w:rsid w:val="00945248"/>
    <w:rsid w:val="0094546F"/>
    <w:rsid w:val="009460A4"/>
    <w:rsid w:val="00946ED3"/>
    <w:rsid w:val="00950CFA"/>
    <w:rsid w:val="009510B4"/>
    <w:rsid w:val="009521A7"/>
    <w:rsid w:val="009521E6"/>
    <w:rsid w:val="0095226E"/>
    <w:rsid w:val="00952665"/>
    <w:rsid w:val="009550DF"/>
    <w:rsid w:val="00955282"/>
    <w:rsid w:val="00956F99"/>
    <w:rsid w:val="00961407"/>
    <w:rsid w:val="00963333"/>
    <w:rsid w:val="00966360"/>
    <w:rsid w:val="00966A9D"/>
    <w:rsid w:val="009672A0"/>
    <w:rsid w:val="00967A1E"/>
    <w:rsid w:val="009712C4"/>
    <w:rsid w:val="00972A3C"/>
    <w:rsid w:val="00973226"/>
    <w:rsid w:val="00973FAF"/>
    <w:rsid w:val="00974E42"/>
    <w:rsid w:val="00974F6E"/>
    <w:rsid w:val="0097508F"/>
    <w:rsid w:val="009819BA"/>
    <w:rsid w:val="00982843"/>
    <w:rsid w:val="00982F1C"/>
    <w:rsid w:val="009845E8"/>
    <w:rsid w:val="00987F57"/>
    <w:rsid w:val="00991C03"/>
    <w:rsid w:val="00991C26"/>
    <w:rsid w:val="00991C36"/>
    <w:rsid w:val="00992E4E"/>
    <w:rsid w:val="00993499"/>
    <w:rsid w:val="009945C1"/>
    <w:rsid w:val="009A2504"/>
    <w:rsid w:val="009A2694"/>
    <w:rsid w:val="009A40D9"/>
    <w:rsid w:val="009A4217"/>
    <w:rsid w:val="009A64D5"/>
    <w:rsid w:val="009A6692"/>
    <w:rsid w:val="009B253A"/>
    <w:rsid w:val="009B42BC"/>
    <w:rsid w:val="009B4E7E"/>
    <w:rsid w:val="009B5152"/>
    <w:rsid w:val="009B6037"/>
    <w:rsid w:val="009B6147"/>
    <w:rsid w:val="009B6BE5"/>
    <w:rsid w:val="009B7764"/>
    <w:rsid w:val="009B79D3"/>
    <w:rsid w:val="009C070D"/>
    <w:rsid w:val="009C281B"/>
    <w:rsid w:val="009C691D"/>
    <w:rsid w:val="009C6AC6"/>
    <w:rsid w:val="009C73DE"/>
    <w:rsid w:val="009D0134"/>
    <w:rsid w:val="009D3042"/>
    <w:rsid w:val="009D4F38"/>
    <w:rsid w:val="009D5BEC"/>
    <w:rsid w:val="009D6522"/>
    <w:rsid w:val="009D6BBB"/>
    <w:rsid w:val="009D6CE7"/>
    <w:rsid w:val="009D7055"/>
    <w:rsid w:val="009E0B2E"/>
    <w:rsid w:val="009E1BD1"/>
    <w:rsid w:val="009E3815"/>
    <w:rsid w:val="009E3C6F"/>
    <w:rsid w:val="009E4C0B"/>
    <w:rsid w:val="009E50B1"/>
    <w:rsid w:val="009E53AC"/>
    <w:rsid w:val="009E53E4"/>
    <w:rsid w:val="009E6295"/>
    <w:rsid w:val="009E7C6C"/>
    <w:rsid w:val="009E7DAA"/>
    <w:rsid w:val="009F0168"/>
    <w:rsid w:val="009F0FBB"/>
    <w:rsid w:val="009F1C81"/>
    <w:rsid w:val="009F1F0F"/>
    <w:rsid w:val="009F3D9A"/>
    <w:rsid w:val="009F5D31"/>
    <w:rsid w:val="009F7E7D"/>
    <w:rsid w:val="00A034D5"/>
    <w:rsid w:val="00A0392A"/>
    <w:rsid w:val="00A03B9A"/>
    <w:rsid w:val="00A10558"/>
    <w:rsid w:val="00A10CB8"/>
    <w:rsid w:val="00A10EED"/>
    <w:rsid w:val="00A11045"/>
    <w:rsid w:val="00A14034"/>
    <w:rsid w:val="00A1432B"/>
    <w:rsid w:val="00A14A13"/>
    <w:rsid w:val="00A1543F"/>
    <w:rsid w:val="00A15C1E"/>
    <w:rsid w:val="00A16DD1"/>
    <w:rsid w:val="00A2104C"/>
    <w:rsid w:val="00A24ECC"/>
    <w:rsid w:val="00A254D8"/>
    <w:rsid w:val="00A26F24"/>
    <w:rsid w:val="00A30759"/>
    <w:rsid w:val="00A31C92"/>
    <w:rsid w:val="00A320A1"/>
    <w:rsid w:val="00A32EBE"/>
    <w:rsid w:val="00A33606"/>
    <w:rsid w:val="00A3362B"/>
    <w:rsid w:val="00A34950"/>
    <w:rsid w:val="00A34A99"/>
    <w:rsid w:val="00A36D6B"/>
    <w:rsid w:val="00A419A1"/>
    <w:rsid w:val="00A43503"/>
    <w:rsid w:val="00A46018"/>
    <w:rsid w:val="00A506FB"/>
    <w:rsid w:val="00A50E67"/>
    <w:rsid w:val="00A51075"/>
    <w:rsid w:val="00A5150B"/>
    <w:rsid w:val="00A518D3"/>
    <w:rsid w:val="00A52046"/>
    <w:rsid w:val="00A5319D"/>
    <w:rsid w:val="00A53AA9"/>
    <w:rsid w:val="00A553B7"/>
    <w:rsid w:val="00A577BF"/>
    <w:rsid w:val="00A60530"/>
    <w:rsid w:val="00A60677"/>
    <w:rsid w:val="00A609A7"/>
    <w:rsid w:val="00A61672"/>
    <w:rsid w:val="00A61ADC"/>
    <w:rsid w:val="00A61CDA"/>
    <w:rsid w:val="00A62971"/>
    <w:rsid w:val="00A62BBB"/>
    <w:rsid w:val="00A62EE4"/>
    <w:rsid w:val="00A62F22"/>
    <w:rsid w:val="00A63741"/>
    <w:rsid w:val="00A64390"/>
    <w:rsid w:val="00A64CDA"/>
    <w:rsid w:val="00A65E80"/>
    <w:rsid w:val="00A66BBD"/>
    <w:rsid w:val="00A67DAF"/>
    <w:rsid w:val="00A67ED2"/>
    <w:rsid w:val="00A7030B"/>
    <w:rsid w:val="00A71B13"/>
    <w:rsid w:val="00A73271"/>
    <w:rsid w:val="00A73590"/>
    <w:rsid w:val="00A74F6A"/>
    <w:rsid w:val="00A75711"/>
    <w:rsid w:val="00A762DE"/>
    <w:rsid w:val="00A77D19"/>
    <w:rsid w:val="00A80B1A"/>
    <w:rsid w:val="00A814B6"/>
    <w:rsid w:val="00A826B1"/>
    <w:rsid w:val="00A8279C"/>
    <w:rsid w:val="00A82D22"/>
    <w:rsid w:val="00A8551D"/>
    <w:rsid w:val="00A85BFE"/>
    <w:rsid w:val="00A85D95"/>
    <w:rsid w:val="00A8606B"/>
    <w:rsid w:val="00A873E1"/>
    <w:rsid w:val="00A90D21"/>
    <w:rsid w:val="00A9151F"/>
    <w:rsid w:val="00A941D4"/>
    <w:rsid w:val="00A9562F"/>
    <w:rsid w:val="00A966B3"/>
    <w:rsid w:val="00A97A8E"/>
    <w:rsid w:val="00AA1AA6"/>
    <w:rsid w:val="00AA3CF6"/>
    <w:rsid w:val="00AA3E38"/>
    <w:rsid w:val="00AA3E9B"/>
    <w:rsid w:val="00AA43FD"/>
    <w:rsid w:val="00AA51ED"/>
    <w:rsid w:val="00AB07B7"/>
    <w:rsid w:val="00AB2AE6"/>
    <w:rsid w:val="00AB2D07"/>
    <w:rsid w:val="00AB7A7E"/>
    <w:rsid w:val="00AC06C8"/>
    <w:rsid w:val="00AC1F8F"/>
    <w:rsid w:val="00AC2A77"/>
    <w:rsid w:val="00AC416D"/>
    <w:rsid w:val="00AC5F07"/>
    <w:rsid w:val="00AC6E8B"/>
    <w:rsid w:val="00AC79CD"/>
    <w:rsid w:val="00AD1389"/>
    <w:rsid w:val="00AD38A7"/>
    <w:rsid w:val="00AD3FBE"/>
    <w:rsid w:val="00AD640F"/>
    <w:rsid w:val="00AD696E"/>
    <w:rsid w:val="00AE0D7F"/>
    <w:rsid w:val="00AE1D1B"/>
    <w:rsid w:val="00AE2264"/>
    <w:rsid w:val="00AE2367"/>
    <w:rsid w:val="00AE240A"/>
    <w:rsid w:val="00AE6A1D"/>
    <w:rsid w:val="00AE6DA0"/>
    <w:rsid w:val="00AE729F"/>
    <w:rsid w:val="00AE7350"/>
    <w:rsid w:val="00AE737E"/>
    <w:rsid w:val="00AE73A1"/>
    <w:rsid w:val="00AF1EBA"/>
    <w:rsid w:val="00AF211D"/>
    <w:rsid w:val="00AF3FF9"/>
    <w:rsid w:val="00AF4F9C"/>
    <w:rsid w:val="00AF5519"/>
    <w:rsid w:val="00AF60E5"/>
    <w:rsid w:val="00B000D6"/>
    <w:rsid w:val="00B00BC7"/>
    <w:rsid w:val="00B02D9D"/>
    <w:rsid w:val="00B069E7"/>
    <w:rsid w:val="00B07AAC"/>
    <w:rsid w:val="00B117EA"/>
    <w:rsid w:val="00B14174"/>
    <w:rsid w:val="00B1502F"/>
    <w:rsid w:val="00B158B0"/>
    <w:rsid w:val="00B15F53"/>
    <w:rsid w:val="00B1625D"/>
    <w:rsid w:val="00B1626E"/>
    <w:rsid w:val="00B16AB8"/>
    <w:rsid w:val="00B207B1"/>
    <w:rsid w:val="00B20B91"/>
    <w:rsid w:val="00B22A6F"/>
    <w:rsid w:val="00B2398D"/>
    <w:rsid w:val="00B24B53"/>
    <w:rsid w:val="00B2615F"/>
    <w:rsid w:val="00B266A7"/>
    <w:rsid w:val="00B30696"/>
    <w:rsid w:val="00B314BD"/>
    <w:rsid w:val="00B31988"/>
    <w:rsid w:val="00B32082"/>
    <w:rsid w:val="00B329D7"/>
    <w:rsid w:val="00B3322D"/>
    <w:rsid w:val="00B34E9D"/>
    <w:rsid w:val="00B35042"/>
    <w:rsid w:val="00B37F2B"/>
    <w:rsid w:val="00B402A8"/>
    <w:rsid w:val="00B410D0"/>
    <w:rsid w:val="00B41710"/>
    <w:rsid w:val="00B41FA1"/>
    <w:rsid w:val="00B4244C"/>
    <w:rsid w:val="00B4311B"/>
    <w:rsid w:val="00B453ED"/>
    <w:rsid w:val="00B47BA7"/>
    <w:rsid w:val="00B50244"/>
    <w:rsid w:val="00B50F92"/>
    <w:rsid w:val="00B52DB5"/>
    <w:rsid w:val="00B5511B"/>
    <w:rsid w:val="00B55FE3"/>
    <w:rsid w:val="00B563C7"/>
    <w:rsid w:val="00B56D01"/>
    <w:rsid w:val="00B61473"/>
    <w:rsid w:val="00B62743"/>
    <w:rsid w:val="00B63121"/>
    <w:rsid w:val="00B650ED"/>
    <w:rsid w:val="00B65F63"/>
    <w:rsid w:val="00B6698F"/>
    <w:rsid w:val="00B66C51"/>
    <w:rsid w:val="00B676C5"/>
    <w:rsid w:val="00B70976"/>
    <w:rsid w:val="00B70CFE"/>
    <w:rsid w:val="00B7143D"/>
    <w:rsid w:val="00B74BA8"/>
    <w:rsid w:val="00B805B1"/>
    <w:rsid w:val="00B82920"/>
    <w:rsid w:val="00B866E8"/>
    <w:rsid w:val="00B87F5E"/>
    <w:rsid w:val="00B90256"/>
    <w:rsid w:val="00B90ED2"/>
    <w:rsid w:val="00B94D43"/>
    <w:rsid w:val="00B95E68"/>
    <w:rsid w:val="00BA218B"/>
    <w:rsid w:val="00BA383B"/>
    <w:rsid w:val="00BA48F9"/>
    <w:rsid w:val="00BB0886"/>
    <w:rsid w:val="00BB1098"/>
    <w:rsid w:val="00BB17E2"/>
    <w:rsid w:val="00BB19C4"/>
    <w:rsid w:val="00BB59C3"/>
    <w:rsid w:val="00BB67AE"/>
    <w:rsid w:val="00BC0ECC"/>
    <w:rsid w:val="00BC290C"/>
    <w:rsid w:val="00BC3024"/>
    <w:rsid w:val="00BC606C"/>
    <w:rsid w:val="00BC6381"/>
    <w:rsid w:val="00BD050A"/>
    <w:rsid w:val="00BD1F77"/>
    <w:rsid w:val="00BD2A0A"/>
    <w:rsid w:val="00BD4571"/>
    <w:rsid w:val="00BE250A"/>
    <w:rsid w:val="00BE2B45"/>
    <w:rsid w:val="00BE3F59"/>
    <w:rsid w:val="00BE4699"/>
    <w:rsid w:val="00BE5178"/>
    <w:rsid w:val="00BE563A"/>
    <w:rsid w:val="00BF3FD0"/>
    <w:rsid w:val="00BF433D"/>
    <w:rsid w:val="00BF4BF5"/>
    <w:rsid w:val="00BF5DA9"/>
    <w:rsid w:val="00C00442"/>
    <w:rsid w:val="00C01FE0"/>
    <w:rsid w:val="00C02C15"/>
    <w:rsid w:val="00C03D52"/>
    <w:rsid w:val="00C048EB"/>
    <w:rsid w:val="00C075F4"/>
    <w:rsid w:val="00C078A2"/>
    <w:rsid w:val="00C125B0"/>
    <w:rsid w:val="00C12B12"/>
    <w:rsid w:val="00C1386C"/>
    <w:rsid w:val="00C13AD5"/>
    <w:rsid w:val="00C172DC"/>
    <w:rsid w:val="00C20671"/>
    <w:rsid w:val="00C20B7A"/>
    <w:rsid w:val="00C22AB6"/>
    <w:rsid w:val="00C23219"/>
    <w:rsid w:val="00C23978"/>
    <w:rsid w:val="00C23F18"/>
    <w:rsid w:val="00C2499D"/>
    <w:rsid w:val="00C249F6"/>
    <w:rsid w:val="00C2574D"/>
    <w:rsid w:val="00C25A1F"/>
    <w:rsid w:val="00C25DF0"/>
    <w:rsid w:val="00C26135"/>
    <w:rsid w:val="00C27D8F"/>
    <w:rsid w:val="00C35EF1"/>
    <w:rsid w:val="00C40B62"/>
    <w:rsid w:val="00C41E37"/>
    <w:rsid w:val="00C43764"/>
    <w:rsid w:val="00C4427A"/>
    <w:rsid w:val="00C4432F"/>
    <w:rsid w:val="00C4439E"/>
    <w:rsid w:val="00C44751"/>
    <w:rsid w:val="00C44976"/>
    <w:rsid w:val="00C453FD"/>
    <w:rsid w:val="00C46183"/>
    <w:rsid w:val="00C4742D"/>
    <w:rsid w:val="00C47BF5"/>
    <w:rsid w:val="00C5232B"/>
    <w:rsid w:val="00C52447"/>
    <w:rsid w:val="00C565E9"/>
    <w:rsid w:val="00C566FF"/>
    <w:rsid w:val="00C605FE"/>
    <w:rsid w:val="00C62E73"/>
    <w:rsid w:val="00C64675"/>
    <w:rsid w:val="00C66ED5"/>
    <w:rsid w:val="00C67804"/>
    <w:rsid w:val="00C73867"/>
    <w:rsid w:val="00C73F1C"/>
    <w:rsid w:val="00C756F0"/>
    <w:rsid w:val="00C770FF"/>
    <w:rsid w:val="00C7775C"/>
    <w:rsid w:val="00C77B6F"/>
    <w:rsid w:val="00C77B89"/>
    <w:rsid w:val="00C80181"/>
    <w:rsid w:val="00C806A2"/>
    <w:rsid w:val="00C85F83"/>
    <w:rsid w:val="00C910B6"/>
    <w:rsid w:val="00C91BF9"/>
    <w:rsid w:val="00C93149"/>
    <w:rsid w:val="00C931A5"/>
    <w:rsid w:val="00C93C8C"/>
    <w:rsid w:val="00C9411F"/>
    <w:rsid w:val="00C95956"/>
    <w:rsid w:val="00C96A9B"/>
    <w:rsid w:val="00C96C76"/>
    <w:rsid w:val="00C9722E"/>
    <w:rsid w:val="00CA0092"/>
    <w:rsid w:val="00CA1AAF"/>
    <w:rsid w:val="00CA2B8D"/>
    <w:rsid w:val="00CA3332"/>
    <w:rsid w:val="00CA4F01"/>
    <w:rsid w:val="00CA5BD0"/>
    <w:rsid w:val="00CA668B"/>
    <w:rsid w:val="00CA693E"/>
    <w:rsid w:val="00CA6E33"/>
    <w:rsid w:val="00CA72FA"/>
    <w:rsid w:val="00CB1786"/>
    <w:rsid w:val="00CB1A5A"/>
    <w:rsid w:val="00CB5C55"/>
    <w:rsid w:val="00CB5E40"/>
    <w:rsid w:val="00CB6EFA"/>
    <w:rsid w:val="00CC0FFB"/>
    <w:rsid w:val="00CC2DE3"/>
    <w:rsid w:val="00CC5767"/>
    <w:rsid w:val="00CC6624"/>
    <w:rsid w:val="00CC689E"/>
    <w:rsid w:val="00CD26A4"/>
    <w:rsid w:val="00CD3D0E"/>
    <w:rsid w:val="00CD42BC"/>
    <w:rsid w:val="00CD48B2"/>
    <w:rsid w:val="00CD7395"/>
    <w:rsid w:val="00CE0845"/>
    <w:rsid w:val="00CE1B28"/>
    <w:rsid w:val="00CE2937"/>
    <w:rsid w:val="00CE48E9"/>
    <w:rsid w:val="00CE5997"/>
    <w:rsid w:val="00CE5C63"/>
    <w:rsid w:val="00CE641E"/>
    <w:rsid w:val="00CE6563"/>
    <w:rsid w:val="00CE6E3D"/>
    <w:rsid w:val="00CE7DDA"/>
    <w:rsid w:val="00CF0732"/>
    <w:rsid w:val="00CF0ADE"/>
    <w:rsid w:val="00CF21F9"/>
    <w:rsid w:val="00CF3A25"/>
    <w:rsid w:val="00CF3DC8"/>
    <w:rsid w:val="00CF3E54"/>
    <w:rsid w:val="00CF6113"/>
    <w:rsid w:val="00CF72F9"/>
    <w:rsid w:val="00D01FF1"/>
    <w:rsid w:val="00D02034"/>
    <w:rsid w:val="00D03CD9"/>
    <w:rsid w:val="00D052B1"/>
    <w:rsid w:val="00D068B2"/>
    <w:rsid w:val="00D07593"/>
    <w:rsid w:val="00D078BB"/>
    <w:rsid w:val="00D10CEA"/>
    <w:rsid w:val="00D11FB6"/>
    <w:rsid w:val="00D15CDC"/>
    <w:rsid w:val="00D16B72"/>
    <w:rsid w:val="00D17334"/>
    <w:rsid w:val="00D21E79"/>
    <w:rsid w:val="00D22C00"/>
    <w:rsid w:val="00D22E4C"/>
    <w:rsid w:val="00D237BC"/>
    <w:rsid w:val="00D24659"/>
    <w:rsid w:val="00D25BFD"/>
    <w:rsid w:val="00D26F91"/>
    <w:rsid w:val="00D2790F"/>
    <w:rsid w:val="00D27916"/>
    <w:rsid w:val="00D27B41"/>
    <w:rsid w:val="00D327D5"/>
    <w:rsid w:val="00D36712"/>
    <w:rsid w:val="00D37C3A"/>
    <w:rsid w:val="00D40D12"/>
    <w:rsid w:val="00D4173B"/>
    <w:rsid w:val="00D41E94"/>
    <w:rsid w:val="00D41F4D"/>
    <w:rsid w:val="00D4389F"/>
    <w:rsid w:val="00D43C35"/>
    <w:rsid w:val="00D44F71"/>
    <w:rsid w:val="00D4717F"/>
    <w:rsid w:val="00D51706"/>
    <w:rsid w:val="00D53D0A"/>
    <w:rsid w:val="00D550B0"/>
    <w:rsid w:val="00D5681A"/>
    <w:rsid w:val="00D57EB3"/>
    <w:rsid w:val="00D61468"/>
    <w:rsid w:val="00D617DC"/>
    <w:rsid w:val="00D633CC"/>
    <w:rsid w:val="00D63C03"/>
    <w:rsid w:val="00D6426F"/>
    <w:rsid w:val="00D72E4F"/>
    <w:rsid w:val="00D74A92"/>
    <w:rsid w:val="00D75367"/>
    <w:rsid w:val="00D76DCC"/>
    <w:rsid w:val="00D8171B"/>
    <w:rsid w:val="00D81A54"/>
    <w:rsid w:val="00D83457"/>
    <w:rsid w:val="00D87334"/>
    <w:rsid w:val="00D91B2A"/>
    <w:rsid w:val="00D92496"/>
    <w:rsid w:val="00D94F46"/>
    <w:rsid w:val="00D96BF3"/>
    <w:rsid w:val="00D9765D"/>
    <w:rsid w:val="00DA0B40"/>
    <w:rsid w:val="00DA0F11"/>
    <w:rsid w:val="00DA1B1F"/>
    <w:rsid w:val="00DA20A7"/>
    <w:rsid w:val="00DA3724"/>
    <w:rsid w:val="00DA3C95"/>
    <w:rsid w:val="00DA3F13"/>
    <w:rsid w:val="00DA449F"/>
    <w:rsid w:val="00DA58CF"/>
    <w:rsid w:val="00DB06A6"/>
    <w:rsid w:val="00DB0D1E"/>
    <w:rsid w:val="00DB13FF"/>
    <w:rsid w:val="00DB15D0"/>
    <w:rsid w:val="00DB170D"/>
    <w:rsid w:val="00DB3F42"/>
    <w:rsid w:val="00DB746F"/>
    <w:rsid w:val="00DC37F3"/>
    <w:rsid w:val="00DC3B6C"/>
    <w:rsid w:val="00DC472A"/>
    <w:rsid w:val="00DD0A38"/>
    <w:rsid w:val="00DD0B6F"/>
    <w:rsid w:val="00DD1C1D"/>
    <w:rsid w:val="00DD4359"/>
    <w:rsid w:val="00DD4574"/>
    <w:rsid w:val="00DD5D61"/>
    <w:rsid w:val="00DD7290"/>
    <w:rsid w:val="00DD7298"/>
    <w:rsid w:val="00DD7410"/>
    <w:rsid w:val="00DD7BD1"/>
    <w:rsid w:val="00DE0847"/>
    <w:rsid w:val="00DE3AD7"/>
    <w:rsid w:val="00DE3EAB"/>
    <w:rsid w:val="00DE41B8"/>
    <w:rsid w:val="00DE5D4C"/>
    <w:rsid w:val="00DE6545"/>
    <w:rsid w:val="00DE664E"/>
    <w:rsid w:val="00DE7EB6"/>
    <w:rsid w:val="00DF1E05"/>
    <w:rsid w:val="00DF50DE"/>
    <w:rsid w:val="00DF5741"/>
    <w:rsid w:val="00DF65DE"/>
    <w:rsid w:val="00DF73C8"/>
    <w:rsid w:val="00E04564"/>
    <w:rsid w:val="00E07A6D"/>
    <w:rsid w:val="00E07FEE"/>
    <w:rsid w:val="00E10B8A"/>
    <w:rsid w:val="00E12C66"/>
    <w:rsid w:val="00E1535D"/>
    <w:rsid w:val="00E160F3"/>
    <w:rsid w:val="00E16153"/>
    <w:rsid w:val="00E1631F"/>
    <w:rsid w:val="00E166C7"/>
    <w:rsid w:val="00E20725"/>
    <w:rsid w:val="00E21F25"/>
    <w:rsid w:val="00E23010"/>
    <w:rsid w:val="00E23652"/>
    <w:rsid w:val="00E31464"/>
    <w:rsid w:val="00E31CE2"/>
    <w:rsid w:val="00E31E62"/>
    <w:rsid w:val="00E333CB"/>
    <w:rsid w:val="00E3612D"/>
    <w:rsid w:val="00E409CD"/>
    <w:rsid w:val="00E40D35"/>
    <w:rsid w:val="00E410C3"/>
    <w:rsid w:val="00E41418"/>
    <w:rsid w:val="00E41C28"/>
    <w:rsid w:val="00E435CD"/>
    <w:rsid w:val="00E438B0"/>
    <w:rsid w:val="00E43C4F"/>
    <w:rsid w:val="00E445D8"/>
    <w:rsid w:val="00E45E4F"/>
    <w:rsid w:val="00E46FE3"/>
    <w:rsid w:val="00E50F7B"/>
    <w:rsid w:val="00E518DF"/>
    <w:rsid w:val="00E52C4F"/>
    <w:rsid w:val="00E52F66"/>
    <w:rsid w:val="00E5429E"/>
    <w:rsid w:val="00E546D9"/>
    <w:rsid w:val="00E5522E"/>
    <w:rsid w:val="00E553AB"/>
    <w:rsid w:val="00E55BCF"/>
    <w:rsid w:val="00E604D4"/>
    <w:rsid w:val="00E61F11"/>
    <w:rsid w:val="00E6259D"/>
    <w:rsid w:val="00E6473D"/>
    <w:rsid w:val="00E649FE"/>
    <w:rsid w:val="00E658B3"/>
    <w:rsid w:val="00E66074"/>
    <w:rsid w:val="00E672C9"/>
    <w:rsid w:val="00E70DF0"/>
    <w:rsid w:val="00E7380D"/>
    <w:rsid w:val="00E74146"/>
    <w:rsid w:val="00E7483E"/>
    <w:rsid w:val="00E76131"/>
    <w:rsid w:val="00E8030E"/>
    <w:rsid w:val="00E812D6"/>
    <w:rsid w:val="00E82586"/>
    <w:rsid w:val="00E828D2"/>
    <w:rsid w:val="00E840A9"/>
    <w:rsid w:val="00E84125"/>
    <w:rsid w:val="00E85D9B"/>
    <w:rsid w:val="00E86652"/>
    <w:rsid w:val="00E87902"/>
    <w:rsid w:val="00E90665"/>
    <w:rsid w:val="00E90D6E"/>
    <w:rsid w:val="00E90FBC"/>
    <w:rsid w:val="00E91885"/>
    <w:rsid w:val="00E93680"/>
    <w:rsid w:val="00E9521F"/>
    <w:rsid w:val="00E95ADF"/>
    <w:rsid w:val="00EA2E32"/>
    <w:rsid w:val="00EA33BE"/>
    <w:rsid w:val="00EA3E65"/>
    <w:rsid w:val="00EA40F9"/>
    <w:rsid w:val="00EA5719"/>
    <w:rsid w:val="00EA6C4F"/>
    <w:rsid w:val="00EA6D85"/>
    <w:rsid w:val="00EA773E"/>
    <w:rsid w:val="00EA789E"/>
    <w:rsid w:val="00EB1BCA"/>
    <w:rsid w:val="00EB1D71"/>
    <w:rsid w:val="00EB2D17"/>
    <w:rsid w:val="00EB366F"/>
    <w:rsid w:val="00EB38D1"/>
    <w:rsid w:val="00EB3AF9"/>
    <w:rsid w:val="00EB42ED"/>
    <w:rsid w:val="00EB4777"/>
    <w:rsid w:val="00EB7CAC"/>
    <w:rsid w:val="00EC2D85"/>
    <w:rsid w:val="00EC4844"/>
    <w:rsid w:val="00EC4C85"/>
    <w:rsid w:val="00EC5D07"/>
    <w:rsid w:val="00EC699C"/>
    <w:rsid w:val="00ED0F36"/>
    <w:rsid w:val="00ED7436"/>
    <w:rsid w:val="00EE06EB"/>
    <w:rsid w:val="00EE120C"/>
    <w:rsid w:val="00EE2BF5"/>
    <w:rsid w:val="00EE2D9C"/>
    <w:rsid w:val="00EE309C"/>
    <w:rsid w:val="00EE35C4"/>
    <w:rsid w:val="00EE489B"/>
    <w:rsid w:val="00EE67D2"/>
    <w:rsid w:val="00EE6B65"/>
    <w:rsid w:val="00EE7232"/>
    <w:rsid w:val="00EF1296"/>
    <w:rsid w:val="00EF6B56"/>
    <w:rsid w:val="00EF7DE6"/>
    <w:rsid w:val="00F10D8D"/>
    <w:rsid w:val="00F10FEE"/>
    <w:rsid w:val="00F11683"/>
    <w:rsid w:val="00F1455E"/>
    <w:rsid w:val="00F1594C"/>
    <w:rsid w:val="00F16765"/>
    <w:rsid w:val="00F16B58"/>
    <w:rsid w:val="00F22238"/>
    <w:rsid w:val="00F231C6"/>
    <w:rsid w:val="00F24993"/>
    <w:rsid w:val="00F30413"/>
    <w:rsid w:val="00F3308F"/>
    <w:rsid w:val="00F34184"/>
    <w:rsid w:val="00F341C0"/>
    <w:rsid w:val="00F34CD8"/>
    <w:rsid w:val="00F40686"/>
    <w:rsid w:val="00F4084C"/>
    <w:rsid w:val="00F41258"/>
    <w:rsid w:val="00F41485"/>
    <w:rsid w:val="00F42F5E"/>
    <w:rsid w:val="00F43559"/>
    <w:rsid w:val="00F44BBB"/>
    <w:rsid w:val="00F467C2"/>
    <w:rsid w:val="00F47401"/>
    <w:rsid w:val="00F504CA"/>
    <w:rsid w:val="00F531A7"/>
    <w:rsid w:val="00F53ADD"/>
    <w:rsid w:val="00F55007"/>
    <w:rsid w:val="00F570D6"/>
    <w:rsid w:val="00F60251"/>
    <w:rsid w:val="00F606FF"/>
    <w:rsid w:val="00F62106"/>
    <w:rsid w:val="00F62B9E"/>
    <w:rsid w:val="00F63373"/>
    <w:rsid w:val="00F64353"/>
    <w:rsid w:val="00F646E0"/>
    <w:rsid w:val="00F64D1B"/>
    <w:rsid w:val="00F65714"/>
    <w:rsid w:val="00F657E5"/>
    <w:rsid w:val="00F70957"/>
    <w:rsid w:val="00F717E8"/>
    <w:rsid w:val="00F73A54"/>
    <w:rsid w:val="00F741C2"/>
    <w:rsid w:val="00F7482E"/>
    <w:rsid w:val="00F7692C"/>
    <w:rsid w:val="00F76A38"/>
    <w:rsid w:val="00F77F3B"/>
    <w:rsid w:val="00F8050B"/>
    <w:rsid w:val="00F81D92"/>
    <w:rsid w:val="00F83C8F"/>
    <w:rsid w:val="00F844C8"/>
    <w:rsid w:val="00F855B8"/>
    <w:rsid w:val="00F86083"/>
    <w:rsid w:val="00F9132F"/>
    <w:rsid w:val="00F91A98"/>
    <w:rsid w:val="00F92483"/>
    <w:rsid w:val="00F9332A"/>
    <w:rsid w:val="00F94949"/>
    <w:rsid w:val="00F95D55"/>
    <w:rsid w:val="00F97C2A"/>
    <w:rsid w:val="00F97D73"/>
    <w:rsid w:val="00FA11DF"/>
    <w:rsid w:val="00FA2C3C"/>
    <w:rsid w:val="00FA3B43"/>
    <w:rsid w:val="00FA4F8D"/>
    <w:rsid w:val="00FA7457"/>
    <w:rsid w:val="00FA7D2D"/>
    <w:rsid w:val="00FB1604"/>
    <w:rsid w:val="00FB1A62"/>
    <w:rsid w:val="00FB24CE"/>
    <w:rsid w:val="00FB3ACB"/>
    <w:rsid w:val="00FB3C0C"/>
    <w:rsid w:val="00FB4154"/>
    <w:rsid w:val="00FB46D2"/>
    <w:rsid w:val="00FB5E1F"/>
    <w:rsid w:val="00FB61F9"/>
    <w:rsid w:val="00FB6F2B"/>
    <w:rsid w:val="00FC06C8"/>
    <w:rsid w:val="00FC0720"/>
    <w:rsid w:val="00FC1676"/>
    <w:rsid w:val="00FC1766"/>
    <w:rsid w:val="00FC3876"/>
    <w:rsid w:val="00FC3891"/>
    <w:rsid w:val="00FC5AD1"/>
    <w:rsid w:val="00FD1555"/>
    <w:rsid w:val="00FD176C"/>
    <w:rsid w:val="00FD1AF2"/>
    <w:rsid w:val="00FD35F5"/>
    <w:rsid w:val="00FD3A97"/>
    <w:rsid w:val="00FD5C9D"/>
    <w:rsid w:val="00FE3610"/>
    <w:rsid w:val="00FE3BC0"/>
    <w:rsid w:val="00FE49D2"/>
    <w:rsid w:val="00FE544B"/>
    <w:rsid w:val="00FE5FBD"/>
    <w:rsid w:val="00FF0C7E"/>
    <w:rsid w:val="00FF152D"/>
    <w:rsid w:val="00FF1966"/>
    <w:rsid w:val="00FF47FF"/>
    <w:rsid w:val="00FF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Fujit"/>
    <w:qFormat/>
    <w:rsid w:val="00343410"/>
    <w:rPr>
      <w:rFonts w:ascii="Arial" w:eastAsia="Times New Roman" w:hAnsi="Arial"/>
      <w:lang w:val="en-US" w:eastAsia="en-US"/>
    </w:rPr>
  </w:style>
  <w:style w:type="paragraph" w:styleId="Heading1">
    <w:name w:val="heading 1"/>
    <w:aliases w:val="hoofdstuk 1"/>
    <w:basedOn w:val="Normal"/>
    <w:next w:val="Normal"/>
    <w:link w:val="Heading1Char"/>
    <w:uiPriority w:val="9"/>
    <w:qFormat/>
    <w:rsid w:val="0014451F"/>
    <w:pPr>
      <w:keepNext/>
      <w:pageBreakBefore/>
      <w:numPr>
        <w:numId w:val="15"/>
      </w:numPr>
      <w:tabs>
        <w:tab w:val="left" w:pos="432"/>
      </w:tabs>
      <w:spacing w:after="120"/>
      <w:ind w:left="432"/>
      <w:outlineLvl w:val="0"/>
    </w:pPr>
    <w:rPr>
      <w:rFonts w:eastAsia="Calibri"/>
      <w:b/>
      <w:sz w:val="28"/>
    </w:rPr>
  </w:style>
  <w:style w:type="paragraph" w:styleId="Heading2">
    <w:name w:val="heading 2"/>
    <w:aliases w:val="hoofdstuk 1.1"/>
    <w:basedOn w:val="Normal"/>
    <w:next w:val="Normal"/>
    <w:link w:val="Heading2Char"/>
    <w:uiPriority w:val="9"/>
    <w:qFormat/>
    <w:rsid w:val="00343410"/>
    <w:pPr>
      <w:keepNext/>
      <w:numPr>
        <w:ilvl w:val="1"/>
        <w:numId w:val="15"/>
      </w:numPr>
      <w:tabs>
        <w:tab w:val="left" w:pos="576"/>
      </w:tabs>
      <w:spacing w:before="240" w:after="120"/>
      <w:outlineLvl w:val="1"/>
    </w:pPr>
    <w:rPr>
      <w:b/>
      <w:sz w:val="24"/>
    </w:rPr>
  </w:style>
  <w:style w:type="paragraph" w:styleId="Heading3">
    <w:name w:val="heading 3"/>
    <w:aliases w:val="hoofdstuk 1.1.1"/>
    <w:basedOn w:val="Normal"/>
    <w:next w:val="Normal"/>
    <w:link w:val="Heading3Char"/>
    <w:qFormat/>
    <w:rsid w:val="00712404"/>
    <w:pPr>
      <w:keepNext/>
      <w:numPr>
        <w:ilvl w:val="2"/>
        <w:numId w:val="15"/>
      </w:numPr>
      <w:tabs>
        <w:tab w:val="left" w:pos="720"/>
      </w:tabs>
      <w:spacing w:before="240" w:after="120"/>
      <w:outlineLvl w:val="2"/>
    </w:pPr>
    <w:rPr>
      <w:noProof/>
      <w:sz w:val="24"/>
      <w:u w:val="single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343410"/>
    <w:pPr>
      <w:keepNext/>
      <w:numPr>
        <w:ilvl w:val="3"/>
        <w:numId w:val="15"/>
      </w:numPr>
      <w:tabs>
        <w:tab w:val="left" w:pos="864"/>
      </w:tabs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43410"/>
    <w:pPr>
      <w:numPr>
        <w:ilvl w:val="4"/>
        <w:numId w:val="15"/>
      </w:numPr>
      <w:tabs>
        <w:tab w:val="left" w:pos="1008"/>
      </w:tabs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43410"/>
    <w:pPr>
      <w:numPr>
        <w:ilvl w:val="5"/>
        <w:numId w:val="15"/>
      </w:numPr>
      <w:tabs>
        <w:tab w:val="left" w:pos="1152"/>
      </w:tabs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343410"/>
    <w:pPr>
      <w:numPr>
        <w:ilvl w:val="6"/>
        <w:numId w:val="15"/>
      </w:numPr>
      <w:tabs>
        <w:tab w:val="left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43410"/>
    <w:pPr>
      <w:numPr>
        <w:ilvl w:val="7"/>
        <w:numId w:val="15"/>
      </w:numPr>
      <w:tabs>
        <w:tab w:val="left" w:pos="144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43410"/>
    <w:pPr>
      <w:numPr>
        <w:ilvl w:val="8"/>
        <w:numId w:val="15"/>
      </w:numPr>
      <w:tabs>
        <w:tab w:val="left" w:pos="1584"/>
      </w:tabs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410"/>
    <w:rPr>
      <w:rFonts w:ascii="Times New Roman" w:eastAsia="Times New Roman" w:hAnsi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E7350"/>
    <w:pPr>
      <w:tabs>
        <w:tab w:val="center" w:pos="4320"/>
        <w:tab w:val="right" w:pos="8640"/>
      </w:tabs>
      <w:jc w:val="right"/>
    </w:pPr>
    <w:rPr>
      <w:rFonts w:cs="Arial"/>
      <w:b/>
      <w:noProof/>
      <w:sz w:val="36"/>
      <w:szCs w:val="36"/>
      <w:lang w:eastAsia="en-GB"/>
    </w:rPr>
  </w:style>
  <w:style w:type="character" w:customStyle="1" w:styleId="HeaderChar">
    <w:name w:val="Header Char"/>
    <w:link w:val="Header"/>
    <w:uiPriority w:val="99"/>
    <w:rsid w:val="00AE7350"/>
    <w:rPr>
      <w:rFonts w:ascii="Arial" w:eastAsia="Times New Roman" w:hAnsi="Arial" w:cs="Arial"/>
      <w:b/>
      <w:noProof/>
      <w:sz w:val="36"/>
      <w:szCs w:val="36"/>
      <w:lang w:val="en-US"/>
    </w:rPr>
  </w:style>
  <w:style w:type="paragraph" w:styleId="Footer">
    <w:name w:val="footer"/>
    <w:basedOn w:val="Normal"/>
    <w:link w:val="FooterChar"/>
    <w:uiPriority w:val="99"/>
    <w:rsid w:val="00AE7350"/>
    <w:pPr>
      <w:pBdr>
        <w:top w:val="thinThickSmallGap" w:sz="24" w:space="2" w:color="622423"/>
      </w:pBdr>
      <w:tabs>
        <w:tab w:val="right" w:pos="8640"/>
      </w:tabs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rsid w:val="00AE7350"/>
    <w:rPr>
      <w:rFonts w:ascii="Cambria" w:eastAsia="Times New Roman" w:hAnsi="Cambria"/>
      <w:lang w:val="en-US" w:eastAsia="en-US"/>
    </w:rPr>
  </w:style>
  <w:style w:type="paragraph" w:styleId="BalloonText">
    <w:name w:val="Balloon Text"/>
    <w:basedOn w:val="Normal"/>
    <w:link w:val="BalloonTextChar"/>
    <w:rsid w:val="00343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3410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rsid w:val="00343410"/>
    <w:rPr>
      <w:color w:val="0000FF"/>
      <w:u w:val="single"/>
    </w:rPr>
  </w:style>
  <w:style w:type="character" w:customStyle="1" w:styleId="Heading2Char">
    <w:name w:val="Heading 2 Char"/>
    <w:aliases w:val="hoofdstuk 1.1 Char"/>
    <w:link w:val="Heading2"/>
    <w:uiPriority w:val="9"/>
    <w:rsid w:val="00343410"/>
    <w:rPr>
      <w:rFonts w:ascii="Arial" w:eastAsia="Times New Roman" w:hAnsi="Arial"/>
      <w:b/>
      <w:sz w:val="24"/>
      <w:lang w:val="en-US" w:eastAsia="en-US"/>
    </w:rPr>
  </w:style>
  <w:style w:type="character" w:customStyle="1" w:styleId="Heading3Char">
    <w:name w:val="Heading 3 Char"/>
    <w:aliases w:val="hoofdstuk 1.1.1 Char"/>
    <w:link w:val="Heading3"/>
    <w:rsid w:val="00712404"/>
    <w:rPr>
      <w:rFonts w:ascii="Arial" w:eastAsia="Times New Roman" w:hAnsi="Arial"/>
      <w:noProof/>
      <w:sz w:val="24"/>
      <w:u w:val="single"/>
      <w:lang w:val="en-US"/>
    </w:rPr>
  </w:style>
  <w:style w:type="character" w:customStyle="1" w:styleId="Heading1Char">
    <w:name w:val="Heading 1 Char"/>
    <w:aliases w:val="hoofdstuk 1 Char"/>
    <w:link w:val="Heading1"/>
    <w:uiPriority w:val="9"/>
    <w:rsid w:val="0014451F"/>
    <w:rPr>
      <w:rFonts w:ascii="Arial" w:hAnsi="Arial"/>
      <w:b/>
      <w:sz w:val="28"/>
      <w:lang w:val="en-US" w:eastAsia="en-US"/>
    </w:rPr>
  </w:style>
  <w:style w:type="character" w:customStyle="1" w:styleId="Heading4Char">
    <w:name w:val="Heading 4 Char"/>
    <w:link w:val="Heading4"/>
    <w:rsid w:val="00C20671"/>
    <w:rPr>
      <w:rFonts w:ascii="Arial" w:eastAsia="Times New Roman" w:hAnsi="Arial"/>
      <w:b/>
      <w:lang w:val="en-US" w:eastAsia="en-US"/>
    </w:rPr>
  </w:style>
  <w:style w:type="paragraph" w:customStyle="1" w:styleId="bullet">
    <w:name w:val="bullet"/>
    <w:basedOn w:val="Normal"/>
    <w:rsid w:val="003434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BE" w:eastAsia="nl-BE"/>
    </w:rPr>
  </w:style>
  <w:style w:type="paragraph" w:styleId="Caption">
    <w:name w:val="caption"/>
    <w:basedOn w:val="Normal"/>
    <w:next w:val="Normal"/>
    <w:unhideWhenUsed/>
    <w:qFormat/>
    <w:rsid w:val="00343410"/>
    <w:pPr>
      <w:spacing w:after="200"/>
    </w:pPr>
    <w:rPr>
      <w:b/>
      <w:bCs/>
      <w:color w:val="4F81BD"/>
      <w:sz w:val="18"/>
      <w:szCs w:val="18"/>
    </w:rPr>
  </w:style>
  <w:style w:type="paragraph" w:customStyle="1" w:styleId="TableNormal1">
    <w:name w:val="Table Normal1"/>
    <w:basedOn w:val="Normal"/>
    <w:link w:val="NormalTableChar"/>
    <w:qFormat/>
    <w:rsid w:val="00343410"/>
    <w:pPr>
      <w:spacing w:before="20" w:after="20"/>
    </w:pPr>
    <w:rPr>
      <w:rFonts w:ascii="Calibri" w:eastAsia="Calibri" w:hAnsi="Calibri"/>
      <w:sz w:val="22"/>
      <w:szCs w:val="22"/>
    </w:rPr>
  </w:style>
  <w:style w:type="character" w:customStyle="1" w:styleId="NormalTableChar">
    <w:name w:val="Normal Table Char"/>
    <w:link w:val="TableNormal1"/>
    <w:rsid w:val="00343410"/>
    <w:rPr>
      <w:sz w:val="22"/>
      <w:szCs w:val="22"/>
      <w:lang w:val="en-US" w:eastAsia="en-US"/>
    </w:rPr>
  </w:style>
  <w:style w:type="paragraph" w:customStyle="1" w:styleId="Command">
    <w:name w:val="Command"/>
    <w:basedOn w:val="TableNormal1"/>
    <w:link w:val="CommandChar"/>
    <w:qFormat/>
    <w:rsid w:val="00343410"/>
    <w:pPr>
      <w:tabs>
        <w:tab w:val="left" w:pos="567"/>
      </w:tabs>
      <w:spacing w:before="60"/>
    </w:pPr>
    <w:rPr>
      <w:lang w:val="fr-FR"/>
    </w:rPr>
  </w:style>
  <w:style w:type="character" w:customStyle="1" w:styleId="CommandChar">
    <w:name w:val="Command Char"/>
    <w:link w:val="Command"/>
    <w:rsid w:val="00343410"/>
    <w:rPr>
      <w:sz w:val="22"/>
      <w:szCs w:val="22"/>
      <w:lang w:val="fr-FR" w:eastAsia="en-US"/>
    </w:rPr>
  </w:style>
  <w:style w:type="character" w:styleId="CommentReference">
    <w:name w:val="annotation reference"/>
    <w:uiPriority w:val="99"/>
    <w:semiHidden/>
    <w:rsid w:val="00343410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43410"/>
  </w:style>
  <w:style w:type="character" w:customStyle="1" w:styleId="CommentTextChar">
    <w:name w:val="Comment Text Char"/>
    <w:link w:val="CommentText"/>
    <w:uiPriority w:val="99"/>
    <w:semiHidden/>
    <w:rsid w:val="00343410"/>
    <w:rPr>
      <w:rFonts w:ascii="Arial" w:eastAsia="Times New Roman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43410"/>
    <w:rPr>
      <w:b/>
      <w:bCs/>
    </w:rPr>
  </w:style>
  <w:style w:type="character" w:customStyle="1" w:styleId="CommentSubjectChar">
    <w:name w:val="Comment Subject Char"/>
    <w:link w:val="CommentSubject"/>
    <w:rsid w:val="00343410"/>
    <w:rPr>
      <w:rFonts w:ascii="Arial" w:eastAsia="Times New Roman" w:hAnsi="Arial"/>
      <w:b/>
      <w:bCs/>
      <w:lang w:val="en-US" w:eastAsia="en-US"/>
    </w:rPr>
  </w:style>
  <w:style w:type="paragraph" w:customStyle="1" w:styleId="FSCLevel1title">
    <w:name w:val="FSC Level 1 title"/>
    <w:basedOn w:val="Normal"/>
    <w:link w:val="FSCLevel1titleChar1"/>
    <w:uiPriority w:val="99"/>
    <w:rsid w:val="00343410"/>
    <w:pPr>
      <w:tabs>
        <w:tab w:val="left" w:pos="9072"/>
        <w:tab w:val="right" w:pos="9639"/>
      </w:tabs>
      <w:spacing w:before="120" w:after="120"/>
      <w:ind w:right="289"/>
      <w:jc w:val="right"/>
    </w:pPr>
    <w:rPr>
      <w:b/>
      <w:bCs/>
      <w:noProof/>
      <w:color w:val="FF0000"/>
      <w:sz w:val="32"/>
      <w:szCs w:val="32"/>
      <w:lang w:val="nl-BE"/>
    </w:rPr>
  </w:style>
  <w:style w:type="character" w:customStyle="1" w:styleId="FSCLevel1titleChar1">
    <w:name w:val="FSC Level 1 title Char1"/>
    <w:link w:val="FSCLevel1title"/>
    <w:uiPriority w:val="99"/>
    <w:locked/>
    <w:rsid w:val="00343410"/>
    <w:rPr>
      <w:rFonts w:ascii="Arial" w:eastAsia="Times New Roman" w:hAnsi="Arial"/>
      <w:b/>
      <w:bCs/>
      <w:noProof/>
      <w:color w:val="FF0000"/>
      <w:sz w:val="32"/>
      <w:szCs w:val="32"/>
      <w:lang w:val="nl-BE" w:eastAsia="en-US"/>
    </w:rPr>
  </w:style>
  <w:style w:type="paragraph" w:customStyle="1" w:styleId="FirstPageTitle">
    <w:name w:val="First Page Title"/>
    <w:basedOn w:val="FSCLevel1title"/>
    <w:link w:val="FirstPageTitleChar"/>
    <w:uiPriority w:val="99"/>
    <w:rsid w:val="00343410"/>
    <w:rPr>
      <w:sz w:val="48"/>
    </w:rPr>
  </w:style>
  <w:style w:type="character" w:customStyle="1" w:styleId="FirstPageTitleChar">
    <w:name w:val="First Page Title Char"/>
    <w:link w:val="FirstPageTitle"/>
    <w:uiPriority w:val="99"/>
    <w:locked/>
    <w:rsid w:val="00343410"/>
    <w:rPr>
      <w:rFonts w:ascii="Arial" w:eastAsia="Times New Roman" w:hAnsi="Arial"/>
      <w:b/>
      <w:bCs/>
      <w:noProof/>
      <w:color w:val="FF0000"/>
      <w:sz w:val="48"/>
      <w:szCs w:val="32"/>
      <w:lang w:val="nl-BE" w:eastAsia="en-US"/>
    </w:rPr>
  </w:style>
  <w:style w:type="character" w:styleId="FollowedHyperlink">
    <w:name w:val="FollowedHyperlink"/>
    <w:rsid w:val="00343410"/>
    <w:rPr>
      <w:color w:val="800080"/>
      <w:u w:val="single"/>
    </w:rPr>
  </w:style>
  <w:style w:type="paragraph" w:customStyle="1" w:styleId="FSCFirstPage">
    <w:name w:val="FSC First Page"/>
    <w:basedOn w:val="FSCLevel1title"/>
    <w:link w:val="FSCFirstPageChar"/>
    <w:uiPriority w:val="99"/>
    <w:rsid w:val="00343410"/>
    <w:rPr>
      <w:color w:val="000000"/>
      <w:sz w:val="96"/>
    </w:rPr>
  </w:style>
  <w:style w:type="character" w:customStyle="1" w:styleId="FSCFirstPageChar">
    <w:name w:val="FSC First Page Char"/>
    <w:link w:val="FSCFirstPage"/>
    <w:uiPriority w:val="99"/>
    <w:locked/>
    <w:rsid w:val="00343410"/>
    <w:rPr>
      <w:rFonts w:ascii="Arial" w:eastAsia="Times New Roman" w:hAnsi="Arial"/>
      <w:b/>
      <w:bCs/>
      <w:noProof/>
      <w:color w:val="000000"/>
      <w:sz w:val="96"/>
      <w:szCs w:val="32"/>
      <w:lang w:val="nl-BE" w:eastAsia="en-US"/>
    </w:rPr>
  </w:style>
  <w:style w:type="character" w:customStyle="1" w:styleId="Heading5Char">
    <w:name w:val="Heading 5 Char"/>
    <w:link w:val="Heading5"/>
    <w:rsid w:val="00343410"/>
    <w:rPr>
      <w:rFonts w:ascii="Arial" w:eastAsia="Times New Roman" w:hAnsi="Arial"/>
      <w:sz w:val="22"/>
      <w:lang w:val="en-US" w:eastAsia="en-US"/>
    </w:rPr>
  </w:style>
  <w:style w:type="character" w:customStyle="1" w:styleId="Heading6Char">
    <w:name w:val="Heading 6 Char"/>
    <w:link w:val="Heading6"/>
    <w:rsid w:val="00343410"/>
    <w:rPr>
      <w:rFonts w:ascii="Arial" w:eastAsia="Times New Roman" w:hAnsi="Arial"/>
      <w:i/>
      <w:lang w:val="en-US" w:eastAsia="en-US"/>
    </w:rPr>
  </w:style>
  <w:style w:type="character" w:customStyle="1" w:styleId="Heading7Char">
    <w:name w:val="Heading 7 Char"/>
    <w:link w:val="Heading7"/>
    <w:rsid w:val="00343410"/>
    <w:rPr>
      <w:rFonts w:ascii="Arial" w:eastAsia="Times New Roman" w:hAnsi="Arial"/>
      <w:lang w:val="en-US" w:eastAsia="en-US"/>
    </w:rPr>
  </w:style>
  <w:style w:type="character" w:customStyle="1" w:styleId="Heading8Char">
    <w:name w:val="Heading 8 Char"/>
    <w:link w:val="Heading8"/>
    <w:rsid w:val="00343410"/>
    <w:rPr>
      <w:rFonts w:ascii="Arial" w:eastAsia="Times New Roman" w:hAnsi="Arial"/>
      <w:i/>
      <w:lang w:val="en-US" w:eastAsia="en-US"/>
    </w:rPr>
  </w:style>
  <w:style w:type="character" w:customStyle="1" w:styleId="Heading9Char">
    <w:name w:val="Heading 9 Char"/>
    <w:link w:val="Heading9"/>
    <w:rsid w:val="00343410"/>
    <w:rPr>
      <w:rFonts w:ascii="Arial" w:eastAsia="Times New Roman" w:hAnsi="Arial"/>
      <w:b/>
      <w:i/>
      <w:sz w:val="18"/>
      <w:lang w:val="en-US" w:eastAsia="en-US"/>
    </w:rPr>
  </w:style>
  <w:style w:type="character" w:styleId="IntenseEmphasis">
    <w:name w:val="Intense Emphasis"/>
    <w:uiPriority w:val="21"/>
    <w:rsid w:val="00343410"/>
    <w:rPr>
      <w:b/>
      <w:bCs/>
      <w:i/>
      <w:iCs/>
      <w:color w:val="4F81BD"/>
    </w:rPr>
  </w:style>
  <w:style w:type="character" w:styleId="IntenseReference">
    <w:name w:val="Intense Reference"/>
    <w:uiPriority w:val="32"/>
    <w:rsid w:val="00343410"/>
    <w:rPr>
      <w:b/>
      <w:bCs/>
      <w:smallCaps/>
      <w:color w:val="C0504D"/>
      <w:spacing w:val="5"/>
      <w:u w:val="single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343410"/>
    <w:pPr>
      <w:ind w:left="720"/>
      <w:contextualSpacing/>
    </w:pPr>
    <w:rPr>
      <w:rFonts w:eastAsia="MS Mincho"/>
      <w:szCs w:val="24"/>
      <w:lang w:val="en-GB"/>
    </w:rPr>
  </w:style>
  <w:style w:type="character" w:customStyle="1" w:styleId="ListParagraphChar">
    <w:name w:val="List Paragraph Char"/>
    <w:aliases w:val="lp1 Char"/>
    <w:link w:val="ListParagraph"/>
    <w:uiPriority w:val="34"/>
    <w:rsid w:val="00343410"/>
    <w:rPr>
      <w:rFonts w:ascii="Arial" w:eastAsia="MS Mincho" w:hAnsi="Arial"/>
      <w:szCs w:val="24"/>
      <w:lang w:eastAsia="en-US"/>
    </w:rPr>
  </w:style>
  <w:style w:type="paragraph" w:styleId="NoSpacing">
    <w:name w:val="No Spacing"/>
    <w:uiPriority w:val="1"/>
    <w:qFormat/>
    <w:rsid w:val="00343410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43410"/>
    <w:pPr>
      <w:spacing w:before="100" w:beforeAutospacing="1" w:after="217"/>
    </w:pPr>
    <w:rPr>
      <w:rFonts w:cs="Arial"/>
      <w:color w:val="444444"/>
      <w:sz w:val="18"/>
      <w:szCs w:val="18"/>
      <w:lang w:val="nl-BE" w:eastAsia="nl-BE"/>
    </w:rPr>
  </w:style>
  <w:style w:type="character" w:styleId="PageNumber">
    <w:name w:val="page number"/>
    <w:rsid w:val="00343410"/>
    <w:rPr>
      <w:rFonts w:ascii="Arial" w:hAnsi="Arial"/>
      <w:sz w:val="16"/>
    </w:rPr>
  </w:style>
  <w:style w:type="character" w:styleId="PlaceholderText">
    <w:name w:val="Placeholder Text"/>
    <w:uiPriority w:val="99"/>
    <w:semiHidden/>
    <w:rsid w:val="00343410"/>
    <w:rPr>
      <w:color w:val="808080"/>
    </w:rPr>
  </w:style>
  <w:style w:type="character" w:styleId="Strong">
    <w:name w:val="Strong"/>
    <w:uiPriority w:val="22"/>
    <w:qFormat/>
    <w:rsid w:val="00343410"/>
    <w:rPr>
      <w:b/>
      <w:bCs/>
    </w:rPr>
  </w:style>
  <w:style w:type="character" w:styleId="SubtleEmphasis">
    <w:name w:val="Subtle Emphasis"/>
    <w:uiPriority w:val="19"/>
    <w:rsid w:val="00343410"/>
    <w:rPr>
      <w:i/>
      <w:iCs/>
      <w:color w:val="808080"/>
    </w:rPr>
  </w:style>
  <w:style w:type="paragraph" w:customStyle="1" w:styleId="Tableheading">
    <w:name w:val="Table heading"/>
    <w:basedOn w:val="Normal"/>
    <w:uiPriority w:val="99"/>
    <w:rsid w:val="00343410"/>
    <w:rPr>
      <w:b/>
      <w:bCs/>
      <w:szCs w:val="24"/>
    </w:rPr>
  </w:style>
  <w:style w:type="paragraph" w:customStyle="1" w:styleId="Text1">
    <w:name w:val="Text 1"/>
    <w:basedOn w:val="Normal"/>
    <w:rsid w:val="00343410"/>
    <w:pPr>
      <w:spacing w:after="240"/>
      <w:ind w:left="482"/>
      <w:jc w:val="both"/>
    </w:pPr>
    <w:rPr>
      <w:rFonts w:ascii="Times New Roman" w:hAnsi="Times New Roman"/>
      <w:sz w:val="24"/>
      <w:lang w:val="en-GB"/>
    </w:rPr>
  </w:style>
  <w:style w:type="paragraph" w:customStyle="1" w:styleId="TextinList1">
    <w:name w:val="Text in List 1"/>
    <w:aliases w:val="t1"/>
    <w:basedOn w:val="Normal"/>
    <w:rsid w:val="00343410"/>
    <w:pPr>
      <w:spacing w:before="60" w:after="60" w:line="280" w:lineRule="exact"/>
      <w:ind w:left="360"/>
    </w:pPr>
    <w:rPr>
      <w:rFonts w:eastAsia="SimSun"/>
      <w:kern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343410"/>
    <w:pPr>
      <w:keepNext w:val="0"/>
      <w:numPr>
        <w:numId w:val="0"/>
      </w:numPr>
      <w:pBdr>
        <w:top w:val="single" w:sz="30" w:space="1" w:color="auto"/>
      </w:pBdr>
      <w:tabs>
        <w:tab w:val="clear" w:pos="432"/>
        <w:tab w:val="left" w:pos="360"/>
        <w:tab w:val="left" w:pos="720"/>
      </w:tabs>
      <w:spacing w:before="2520" w:after="240"/>
      <w:jc w:val="right"/>
      <w:outlineLvl w:val="9"/>
    </w:pPr>
    <w:rPr>
      <w:sz w:val="32"/>
    </w:rPr>
  </w:style>
  <w:style w:type="character" w:customStyle="1" w:styleId="TitleChar">
    <w:name w:val="Title Char"/>
    <w:link w:val="Title"/>
    <w:uiPriority w:val="10"/>
    <w:rsid w:val="00343410"/>
    <w:rPr>
      <w:rFonts w:ascii="Arial" w:eastAsia="Times New Roman" w:hAnsi="Arial"/>
      <w:b/>
      <w:sz w:val="32"/>
      <w:lang w:val="en-US" w:eastAsia="en-US"/>
    </w:rPr>
  </w:style>
  <w:style w:type="paragraph" w:styleId="TOC1">
    <w:name w:val="toc 1"/>
    <w:basedOn w:val="Normal"/>
    <w:next w:val="Normal"/>
    <w:uiPriority w:val="39"/>
    <w:rsid w:val="00343410"/>
    <w:pPr>
      <w:spacing w:before="120" w:after="120"/>
    </w:pPr>
    <w:rPr>
      <w:b/>
      <w:smallCaps/>
      <w:sz w:val="24"/>
    </w:rPr>
  </w:style>
  <w:style w:type="paragraph" w:styleId="TOC2">
    <w:name w:val="toc 2"/>
    <w:basedOn w:val="Normal"/>
    <w:next w:val="Normal"/>
    <w:uiPriority w:val="39"/>
    <w:rsid w:val="00343410"/>
    <w:pPr>
      <w:spacing w:before="60" w:after="60"/>
      <w:ind w:left="113"/>
    </w:pPr>
    <w:rPr>
      <w:noProof/>
      <w:sz w:val="22"/>
    </w:rPr>
  </w:style>
  <w:style w:type="paragraph" w:styleId="TOC3">
    <w:name w:val="toc 3"/>
    <w:basedOn w:val="Normal"/>
    <w:next w:val="Normal"/>
    <w:uiPriority w:val="39"/>
    <w:rsid w:val="00343410"/>
    <w:pPr>
      <w:ind w:left="454"/>
    </w:pPr>
  </w:style>
  <w:style w:type="paragraph" w:styleId="TOC4">
    <w:name w:val="toc 4"/>
    <w:basedOn w:val="Normal"/>
    <w:next w:val="Normal"/>
    <w:uiPriority w:val="39"/>
    <w:rsid w:val="00343410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uiPriority w:val="39"/>
    <w:rsid w:val="00343410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uiPriority w:val="39"/>
    <w:rsid w:val="00343410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uiPriority w:val="39"/>
    <w:rsid w:val="00343410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uiPriority w:val="39"/>
    <w:rsid w:val="00343410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uiPriority w:val="39"/>
    <w:rsid w:val="00343410"/>
    <w:pPr>
      <w:ind w:left="1600"/>
    </w:pPr>
    <w:rPr>
      <w:rFonts w:ascii="Times New Roman" w:hAnsi="Times New Roman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43410"/>
    <w:pPr>
      <w:keepLines/>
      <w:numPr>
        <w:numId w:val="0"/>
      </w:numPr>
      <w:tabs>
        <w:tab w:val="clear" w:pos="432"/>
      </w:tabs>
      <w:spacing w:line="276" w:lineRule="auto"/>
      <w:outlineLvl w:val="9"/>
    </w:pPr>
    <w:rPr>
      <w:rFonts w:ascii="Cambria" w:hAnsi="Cambria"/>
      <w:bCs/>
      <w:color w:val="365F91"/>
      <w:szCs w:val="28"/>
      <w:lang w:val="en-GB" w:eastAsia="en-GB"/>
    </w:rPr>
  </w:style>
  <w:style w:type="character" w:customStyle="1" w:styleId="userinput3">
    <w:name w:val="userinput3"/>
    <w:rsid w:val="00343410"/>
    <w:rPr>
      <w:b/>
      <w:bCs/>
      <w:vanish w:val="0"/>
      <w:webHidden w:val="0"/>
      <w:specVanish w:val="0"/>
    </w:rPr>
  </w:style>
  <w:style w:type="paragraph" w:customStyle="1" w:styleId="Versionnumber">
    <w:name w:val="Version number"/>
    <w:basedOn w:val="Normal"/>
    <w:rsid w:val="00343410"/>
    <w:pPr>
      <w:tabs>
        <w:tab w:val="left" w:pos="1418"/>
      </w:tabs>
      <w:spacing w:line="240" w:lineRule="atLeast"/>
      <w:jc w:val="both"/>
    </w:pPr>
    <w:rPr>
      <w:i/>
    </w:rPr>
  </w:style>
  <w:style w:type="paragraph" w:customStyle="1" w:styleId="white">
    <w:name w:val="white"/>
    <w:basedOn w:val="Normal"/>
    <w:rsid w:val="00343410"/>
    <w:pPr>
      <w:spacing w:before="100" w:beforeAutospacing="1" w:after="217"/>
    </w:pPr>
    <w:rPr>
      <w:rFonts w:cs="Arial"/>
      <w:color w:val="FFFFFF"/>
      <w:sz w:val="18"/>
      <w:szCs w:val="18"/>
      <w:lang w:val="nl-BE" w:eastAsia="nl-BE"/>
    </w:rPr>
  </w:style>
  <w:style w:type="character" w:customStyle="1" w:styleId="apple-style-span">
    <w:name w:val="apple-style-span"/>
    <w:rsid w:val="00C13AD5"/>
  </w:style>
  <w:style w:type="character" w:styleId="HTMLCode">
    <w:name w:val="HTML Code"/>
    <w:uiPriority w:val="99"/>
    <w:semiHidden/>
    <w:unhideWhenUsed/>
    <w:rsid w:val="00FB16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Fujit"/>
    <w:qFormat/>
    <w:rsid w:val="00343410"/>
    <w:rPr>
      <w:rFonts w:ascii="Arial" w:eastAsia="Times New Roman" w:hAnsi="Arial"/>
      <w:lang w:val="en-US" w:eastAsia="en-US"/>
    </w:rPr>
  </w:style>
  <w:style w:type="paragraph" w:styleId="Heading1">
    <w:name w:val="heading 1"/>
    <w:aliases w:val="hoofdstuk 1"/>
    <w:basedOn w:val="Normal"/>
    <w:next w:val="Normal"/>
    <w:link w:val="Heading1Char"/>
    <w:uiPriority w:val="9"/>
    <w:qFormat/>
    <w:rsid w:val="0014451F"/>
    <w:pPr>
      <w:keepNext/>
      <w:pageBreakBefore/>
      <w:numPr>
        <w:numId w:val="15"/>
      </w:numPr>
      <w:tabs>
        <w:tab w:val="left" w:pos="432"/>
      </w:tabs>
      <w:spacing w:after="120"/>
      <w:outlineLvl w:val="0"/>
    </w:pPr>
    <w:rPr>
      <w:rFonts w:eastAsia="Calibri"/>
      <w:b/>
      <w:sz w:val="28"/>
    </w:rPr>
  </w:style>
  <w:style w:type="paragraph" w:styleId="Heading2">
    <w:name w:val="heading 2"/>
    <w:aliases w:val="hoofdstuk 1.1"/>
    <w:basedOn w:val="Normal"/>
    <w:next w:val="Normal"/>
    <w:link w:val="Heading2Char"/>
    <w:uiPriority w:val="9"/>
    <w:qFormat/>
    <w:rsid w:val="00343410"/>
    <w:pPr>
      <w:keepNext/>
      <w:numPr>
        <w:ilvl w:val="1"/>
        <w:numId w:val="15"/>
      </w:numPr>
      <w:tabs>
        <w:tab w:val="left" w:pos="576"/>
      </w:tabs>
      <w:spacing w:before="240" w:after="120"/>
      <w:outlineLvl w:val="1"/>
    </w:pPr>
    <w:rPr>
      <w:b/>
      <w:sz w:val="24"/>
    </w:rPr>
  </w:style>
  <w:style w:type="paragraph" w:styleId="Heading3">
    <w:name w:val="heading 3"/>
    <w:aliases w:val="hoofdstuk 1.1.1"/>
    <w:basedOn w:val="Normal"/>
    <w:next w:val="Normal"/>
    <w:link w:val="Heading3Char"/>
    <w:qFormat/>
    <w:rsid w:val="00712404"/>
    <w:pPr>
      <w:keepNext/>
      <w:numPr>
        <w:ilvl w:val="2"/>
        <w:numId w:val="15"/>
      </w:numPr>
      <w:tabs>
        <w:tab w:val="left" w:pos="720"/>
      </w:tabs>
      <w:spacing w:before="240" w:after="120"/>
      <w:outlineLvl w:val="2"/>
    </w:pPr>
    <w:rPr>
      <w:noProof/>
      <w:sz w:val="24"/>
      <w:u w:val="single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343410"/>
    <w:pPr>
      <w:keepNext/>
      <w:numPr>
        <w:ilvl w:val="3"/>
        <w:numId w:val="15"/>
      </w:numPr>
      <w:tabs>
        <w:tab w:val="left" w:pos="864"/>
      </w:tabs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43410"/>
    <w:pPr>
      <w:numPr>
        <w:ilvl w:val="4"/>
        <w:numId w:val="15"/>
      </w:numPr>
      <w:tabs>
        <w:tab w:val="left" w:pos="1008"/>
      </w:tabs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43410"/>
    <w:pPr>
      <w:numPr>
        <w:ilvl w:val="5"/>
        <w:numId w:val="15"/>
      </w:numPr>
      <w:tabs>
        <w:tab w:val="left" w:pos="1152"/>
      </w:tabs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343410"/>
    <w:pPr>
      <w:numPr>
        <w:ilvl w:val="6"/>
        <w:numId w:val="15"/>
      </w:numPr>
      <w:tabs>
        <w:tab w:val="left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43410"/>
    <w:pPr>
      <w:numPr>
        <w:ilvl w:val="7"/>
        <w:numId w:val="15"/>
      </w:numPr>
      <w:tabs>
        <w:tab w:val="left" w:pos="144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43410"/>
    <w:pPr>
      <w:numPr>
        <w:ilvl w:val="8"/>
        <w:numId w:val="15"/>
      </w:numPr>
      <w:tabs>
        <w:tab w:val="left" w:pos="1584"/>
      </w:tabs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  <w:rsid w:val="0034341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43410"/>
  </w:style>
  <w:style w:type="table" w:styleId="TableGrid">
    <w:name w:val="Table Grid"/>
    <w:basedOn w:val="TableNormal"/>
    <w:uiPriority w:val="59"/>
    <w:rsid w:val="00343410"/>
    <w:rPr>
      <w:rFonts w:ascii="Times New Roman" w:eastAsia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7350"/>
    <w:pPr>
      <w:tabs>
        <w:tab w:val="center" w:pos="4320"/>
        <w:tab w:val="right" w:pos="8640"/>
      </w:tabs>
      <w:jc w:val="right"/>
    </w:pPr>
    <w:rPr>
      <w:rFonts w:cs="Arial"/>
      <w:b/>
      <w:noProof/>
      <w:sz w:val="36"/>
      <w:szCs w:val="36"/>
      <w:lang w:eastAsia="en-GB"/>
    </w:rPr>
  </w:style>
  <w:style w:type="character" w:customStyle="1" w:styleId="HeaderChar">
    <w:name w:val="Header Char"/>
    <w:link w:val="Header"/>
    <w:uiPriority w:val="99"/>
    <w:rsid w:val="00AE7350"/>
    <w:rPr>
      <w:rFonts w:ascii="Arial" w:eastAsia="Times New Roman" w:hAnsi="Arial" w:cs="Arial"/>
      <w:b/>
      <w:noProof/>
      <w:sz w:val="36"/>
      <w:szCs w:val="36"/>
      <w:lang w:val="en-US"/>
    </w:rPr>
  </w:style>
  <w:style w:type="paragraph" w:styleId="Footer">
    <w:name w:val="footer"/>
    <w:basedOn w:val="Normal"/>
    <w:link w:val="FooterChar"/>
    <w:uiPriority w:val="99"/>
    <w:rsid w:val="00AE7350"/>
    <w:pPr>
      <w:pBdr>
        <w:top w:val="thinThickSmallGap" w:sz="24" w:space="2" w:color="622423"/>
      </w:pBdr>
      <w:tabs>
        <w:tab w:val="right" w:pos="8640"/>
      </w:tabs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rsid w:val="00AE7350"/>
    <w:rPr>
      <w:rFonts w:ascii="Cambria" w:eastAsia="Times New Roman" w:hAnsi="Cambria"/>
      <w:lang w:val="en-US" w:eastAsia="en-US"/>
    </w:rPr>
  </w:style>
  <w:style w:type="paragraph" w:styleId="BalloonText">
    <w:name w:val="Balloon Text"/>
    <w:basedOn w:val="Normal"/>
    <w:link w:val="BalloonTextChar"/>
    <w:rsid w:val="00343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3410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rsid w:val="00343410"/>
    <w:rPr>
      <w:color w:val="0000FF"/>
      <w:u w:val="single"/>
    </w:rPr>
  </w:style>
  <w:style w:type="character" w:customStyle="1" w:styleId="Heading2Char">
    <w:name w:val="Heading 2 Char"/>
    <w:aliases w:val="hoofdstuk 1.1 Char"/>
    <w:link w:val="Heading2"/>
    <w:uiPriority w:val="9"/>
    <w:rsid w:val="00343410"/>
    <w:rPr>
      <w:rFonts w:ascii="Arial" w:eastAsia="Times New Roman" w:hAnsi="Arial"/>
      <w:b/>
      <w:sz w:val="24"/>
      <w:lang w:val="en-US" w:eastAsia="en-US"/>
    </w:rPr>
  </w:style>
  <w:style w:type="character" w:customStyle="1" w:styleId="Heading3Char">
    <w:name w:val="Heading 3 Char"/>
    <w:aliases w:val="hoofdstuk 1.1.1 Char"/>
    <w:link w:val="Heading3"/>
    <w:rsid w:val="00712404"/>
    <w:rPr>
      <w:rFonts w:ascii="Arial" w:eastAsia="Times New Roman" w:hAnsi="Arial"/>
      <w:noProof/>
      <w:sz w:val="24"/>
      <w:u w:val="single"/>
      <w:lang w:val="en-US"/>
    </w:rPr>
  </w:style>
  <w:style w:type="character" w:customStyle="1" w:styleId="Heading1Char">
    <w:name w:val="Heading 1 Char"/>
    <w:aliases w:val="hoofdstuk 1 Char"/>
    <w:link w:val="Heading1"/>
    <w:uiPriority w:val="9"/>
    <w:rsid w:val="0014451F"/>
    <w:rPr>
      <w:rFonts w:ascii="Arial" w:hAnsi="Arial"/>
      <w:b/>
      <w:sz w:val="28"/>
      <w:lang w:val="en-US" w:eastAsia="en-US"/>
    </w:rPr>
  </w:style>
  <w:style w:type="character" w:customStyle="1" w:styleId="Heading4Char">
    <w:name w:val="Heading 4 Char"/>
    <w:link w:val="Heading4"/>
    <w:rsid w:val="00C20671"/>
    <w:rPr>
      <w:rFonts w:ascii="Arial" w:eastAsia="Times New Roman" w:hAnsi="Arial"/>
      <w:b/>
      <w:lang w:val="en-US" w:eastAsia="en-US"/>
    </w:rPr>
  </w:style>
  <w:style w:type="paragraph" w:customStyle="1" w:styleId="bullet">
    <w:name w:val="bullet"/>
    <w:basedOn w:val="Normal"/>
    <w:rsid w:val="003434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BE" w:eastAsia="nl-BE"/>
    </w:rPr>
  </w:style>
  <w:style w:type="paragraph" w:styleId="Caption">
    <w:name w:val="caption"/>
    <w:basedOn w:val="Normal"/>
    <w:next w:val="Normal"/>
    <w:unhideWhenUsed/>
    <w:qFormat/>
    <w:rsid w:val="00343410"/>
    <w:pPr>
      <w:spacing w:after="200"/>
    </w:pPr>
    <w:rPr>
      <w:b/>
      <w:bCs/>
      <w:color w:val="4F81BD"/>
      <w:sz w:val="18"/>
      <w:szCs w:val="18"/>
    </w:rPr>
  </w:style>
  <w:style w:type="paragraph" w:customStyle="1" w:styleId="TableNormal1">
    <w:name w:val="Table Normal1"/>
    <w:basedOn w:val="Normal"/>
    <w:link w:val="NormalTableChar"/>
    <w:qFormat/>
    <w:rsid w:val="00343410"/>
    <w:pPr>
      <w:spacing w:before="20" w:after="20"/>
    </w:pPr>
    <w:rPr>
      <w:rFonts w:ascii="Calibri" w:eastAsia="Calibri" w:hAnsi="Calibri"/>
      <w:sz w:val="22"/>
      <w:szCs w:val="22"/>
    </w:rPr>
  </w:style>
  <w:style w:type="character" w:customStyle="1" w:styleId="NormalTableChar">
    <w:name w:val="Normal Table Char"/>
    <w:link w:val="TableNormal1"/>
    <w:rsid w:val="00343410"/>
    <w:rPr>
      <w:sz w:val="22"/>
      <w:szCs w:val="22"/>
      <w:lang w:val="en-US" w:eastAsia="en-US"/>
    </w:rPr>
  </w:style>
  <w:style w:type="paragraph" w:customStyle="1" w:styleId="Command">
    <w:name w:val="Command"/>
    <w:basedOn w:val="TableNormal1"/>
    <w:link w:val="CommandChar"/>
    <w:qFormat/>
    <w:rsid w:val="00343410"/>
    <w:pPr>
      <w:tabs>
        <w:tab w:val="left" w:pos="567"/>
      </w:tabs>
      <w:spacing w:before="60"/>
    </w:pPr>
    <w:rPr>
      <w:lang w:val="fr-FR"/>
    </w:rPr>
  </w:style>
  <w:style w:type="character" w:customStyle="1" w:styleId="CommandChar">
    <w:name w:val="Command Char"/>
    <w:link w:val="Command"/>
    <w:rsid w:val="00343410"/>
    <w:rPr>
      <w:sz w:val="22"/>
      <w:szCs w:val="22"/>
      <w:lang w:val="fr-FR" w:eastAsia="en-US"/>
    </w:rPr>
  </w:style>
  <w:style w:type="character" w:styleId="CommentReference">
    <w:name w:val="annotation reference"/>
    <w:uiPriority w:val="99"/>
    <w:semiHidden/>
    <w:rsid w:val="00343410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43410"/>
  </w:style>
  <w:style w:type="character" w:customStyle="1" w:styleId="CommentTextChar">
    <w:name w:val="Comment Text Char"/>
    <w:link w:val="CommentText"/>
    <w:uiPriority w:val="99"/>
    <w:semiHidden/>
    <w:rsid w:val="00343410"/>
    <w:rPr>
      <w:rFonts w:ascii="Arial" w:eastAsia="Times New Roman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43410"/>
    <w:rPr>
      <w:b/>
      <w:bCs/>
    </w:rPr>
  </w:style>
  <w:style w:type="character" w:customStyle="1" w:styleId="CommentSubjectChar">
    <w:name w:val="Comment Subject Char"/>
    <w:link w:val="CommentSubject"/>
    <w:rsid w:val="00343410"/>
    <w:rPr>
      <w:rFonts w:ascii="Arial" w:eastAsia="Times New Roman" w:hAnsi="Arial"/>
      <w:b/>
      <w:bCs/>
      <w:lang w:val="en-US" w:eastAsia="en-US"/>
    </w:rPr>
  </w:style>
  <w:style w:type="paragraph" w:customStyle="1" w:styleId="FSCLevel1title">
    <w:name w:val="FSC Level 1 title"/>
    <w:basedOn w:val="Normal"/>
    <w:link w:val="FSCLevel1titleChar1"/>
    <w:uiPriority w:val="99"/>
    <w:rsid w:val="00343410"/>
    <w:pPr>
      <w:tabs>
        <w:tab w:val="left" w:pos="9072"/>
        <w:tab w:val="right" w:pos="9639"/>
      </w:tabs>
      <w:spacing w:before="120" w:after="120"/>
      <w:ind w:right="289"/>
      <w:jc w:val="right"/>
    </w:pPr>
    <w:rPr>
      <w:b/>
      <w:bCs/>
      <w:noProof/>
      <w:color w:val="FF0000"/>
      <w:sz w:val="32"/>
      <w:szCs w:val="32"/>
      <w:lang w:val="nl-BE"/>
    </w:rPr>
  </w:style>
  <w:style w:type="character" w:customStyle="1" w:styleId="FSCLevel1titleChar1">
    <w:name w:val="FSC Level 1 title Char1"/>
    <w:link w:val="FSCLevel1title"/>
    <w:uiPriority w:val="99"/>
    <w:locked/>
    <w:rsid w:val="00343410"/>
    <w:rPr>
      <w:rFonts w:ascii="Arial" w:eastAsia="Times New Roman" w:hAnsi="Arial"/>
      <w:b/>
      <w:bCs/>
      <w:noProof/>
      <w:color w:val="FF0000"/>
      <w:sz w:val="32"/>
      <w:szCs w:val="32"/>
      <w:lang w:val="nl-BE" w:eastAsia="en-US"/>
    </w:rPr>
  </w:style>
  <w:style w:type="paragraph" w:customStyle="1" w:styleId="FirstPageTitle">
    <w:name w:val="First Page Title"/>
    <w:basedOn w:val="FSCLevel1title"/>
    <w:link w:val="FirstPageTitleChar"/>
    <w:uiPriority w:val="99"/>
    <w:rsid w:val="00343410"/>
    <w:rPr>
      <w:sz w:val="48"/>
    </w:rPr>
  </w:style>
  <w:style w:type="character" w:customStyle="1" w:styleId="FirstPageTitleChar">
    <w:name w:val="First Page Title Char"/>
    <w:link w:val="FirstPageTitle"/>
    <w:uiPriority w:val="99"/>
    <w:locked/>
    <w:rsid w:val="00343410"/>
    <w:rPr>
      <w:rFonts w:ascii="Arial" w:eastAsia="Times New Roman" w:hAnsi="Arial"/>
      <w:b/>
      <w:bCs/>
      <w:noProof/>
      <w:color w:val="FF0000"/>
      <w:sz w:val="48"/>
      <w:szCs w:val="32"/>
      <w:lang w:val="nl-BE" w:eastAsia="en-US"/>
    </w:rPr>
  </w:style>
  <w:style w:type="character" w:styleId="FollowedHyperlink">
    <w:name w:val="FollowedHyperlink"/>
    <w:rsid w:val="00343410"/>
    <w:rPr>
      <w:color w:val="800080"/>
      <w:u w:val="single"/>
    </w:rPr>
  </w:style>
  <w:style w:type="paragraph" w:customStyle="1" w:styleId="FSCFirstPage">
    <w:name w:val="FSC First Page"/>
    <w:basedOn w:val="FSCLevel1title"/>
    <w:link w:val="FSCFirstPageChar"/>
    <w:uiPriority w:val="99"/>
    <w:rsid w:val="00343410"/>
    <w:rPr>
      <w:color w:val="000000"/>
      <w:sz w:val="96"/>
    </w:rPr>
  </w:style>
  <w:style w:type="character" w:customStyle="1" w:styleId="FSCFirstPageChar">
    <w:name w:val="FSC First Page Char"/>
    <w:link w:val="FSCFirstPage"/>
    <w:uiPriority w:val="99"/>
    <w:locked/>
    <w:rsid w:val="00343410"/>
    <w:rPr>
      <w:rFonts w:ascii="Arial" w:eastAsia="Times New Roman" w:hAnsi="Arial"/>
      <w:b/>
      <w:bCs/>
      <w:noProof/>
      <w:color w:val="000000"/>
      <w:sz w:val="96"/>
      <w:szCs w:val="32"/>
      <w:lang w:val="nl-BE" w:eastAsia="en-US"/>
    </w:rPr>
  </w:style>
  <w:style w:type="character" w:customStyle="1" w:styleId="Heading5Char">
    <w:name w:val="Heading 5 Char"/>
    <w:link w:val="Heading5"/>
    <w:rsid w:val="00343410"/>
    <w:rPr>
      <w:rFonts w:ascii="Arial" w:eastAsia="Times New Roman" w:hAnsi="Arial"/>
      <w:sz w:val="22"/>
      <w:lang w:val="en-US" w:eastAsia="en-US"/>
    </w:rPr>
  </w:style>
  <w:style w:type="character" w:customStyle="1" w:styleId="Heading6Char">
    <w:name w:val="Heading 6 Char"/>
    <w:link w:val="Heading6"/>
    <w:rsid w:val="00343410"/>
    <w:rPr>
      <w:rFonts w:ascii="Arial" w:eastAsia="Times New Roman" w:hAnsi="Arial"/>
      <w:i/>
      <w:lang w:val="en-US" w:eastAsia="en-US"/>
    </w:rPr>
  </w:style>
  <w:style w:type="character" w:customStyle="1" w:styleId="Heading7Char">
    <w:name w:val="Heading 7 Char"/>
    <w:link w:val="Heading7"/>
    <w:rsid w:val="00343410"/>
    <w:rPr>
      <w:rFonts w:ascii="Arial" w:eastAsia="Times New Roman" w:hAnsi="Arial"/>
      <w:lang w:val="en-US" w:eastAsia="en-US"/>
    </w:rPr>
  </w:style>
  <w:style w:type="character" w:customStyle="1" w:styleId="Heading8Char">
    <w:name w:val="Heading 8 Char"/>
    <w:link w:val="Heading8"/>
    <w:rsid w:val="00343410"/>
    <w:rPr>
      <w:rFonts w:ascii="Arial" w:eastAsia="Times New Roman" w:hAnsi="Arial"/>
      <w:i/>
      <w:lang w:val="en-US" w:eastAsia="en-US"/>
    </w:rPr>
  </w:style>
  <w:style w:type="character" w:customStyle="1" w:styleId="Heading9Char">
    <w:name w:val="Heading 9 Char"/>
    <w:link w:val="Heading9"/>
    <w:rsid w:val="00343410"/>
    <w:rPr>
      <w:rFonts w:ascii="Arial" w:eastAsia="Times New Roman" w:hAnsi="Arial"/>
      <w:b/>
      <w:i/>
      <w:sz w:val="18"/>
      <w:lang w:val="en-US" w:eastAsia="en-US"/>
    </w:rPr>
  </w:style>
  <w:style w:type="character" w:styleId="IntenseEmphasis">
    <w:name w:val="Intense Emphasis"/>
    <w:uiPriority w:val="21"/>
    <w:rsid w:val="00343410"/>
    <w:rPr>
      <w:b/>
      <w:bCs/>
      <w:i/>
      <w:iCs/>
      <w:color w:val="4F81BD"/>
    </w:rPr>
  </w:style>
  <w:style w:type="character" w:styleId="IntenseReference">
    <w:name w:val="Intense Reference"/>
    <w:uiPriority w:val="32"/>
    <w:rsid w:val="00343410"/>
    <w:rPr>
      <w:b/>
      <w:bCs/>
      <w:smallCaps/>
      <w:color w:val="C0504D"/>
      <w:spacing w:val="5"/>
      <w:u w:val="single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343410"/>
    <w:pPr>
      <w:ind w:left="720"/>
      <w:contextualSpacing/>
    </w:pPr>
    <w:rPr>
      <w:rFonts w:eastAsia="MS Mincho"/>
      <w:szCs w:val="24"/>
      <w:lang w:val="en-GB"/>
    </w:rPr>
  </w:style>
  <w:style w:type="character" w:customStyle="1" w:styleId="ListParagraphChar">
    <w:name w:val="List Paragraph Char"/>
    <w:aliases w:val="lp1 Char"/>
    <w:link w:val="ListParagraph"/>
    <w:uiPriority w:val="34"/>
    <w:rsid w:val="00343410"/>
    <w:rPr>
      <w:rFonts w:ascii="Arial" w:eastAsia="MS Mincho" w:hAnsi="Arial"/>
      <w:szCs w:val="24"/>
      <w:lang w:eastAsia="en-US"/>
    </w:rPr>
  </w:style>
  <w:style w:type="paragraph" w:styleId="NoSpacing">
    <w:name w:val="No Spacing"/>
    <w:uiPriority w:val="1"/>
    <w:qFormat/>
    <w:rsid w:val="00343410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43410"/>
    <w:pPr>
      <w:spacing w:before="100" w:beforeAutospacing="1" w:after="217"/>
    </w:pPr>
    <w:rPr>
      <w:rFonts w:cs="Arial"/>
      <w:color w:val="444444"/>
      <w:sz w:val="18"/>
      <w:szCs w:val="18"/>
      <w:lang w:val="nl-BE" w:eastAsia="nl-BE"/>
    </w:rPr>
  </w:style>
  <w:style w:type="character" w:styleId="PageNumber">
    <w:name w:val="page number"/>
    <w:rsid w:val="00343410"/>
    <w:rPr>
      <w:rFonts w:ascii="Arial" w:hAnsi="Arial"/>
      <w:sz w:val="16"/>
    </w:rPr>
  </w:style>
  <w:style w:type="character" w:styleId="PlaceholderText">
    <w:name w:val="Placeholder Text"/>
    <w:uiPriority w:val="99"/>
    <w:semiHidden/>
    <w:rsid w:val="00343410"/>
    <w:rPr>
      <w:color w:val="808080"/>
    </w:rPr>
  </w:style>
  <w:style w:type="character" w:styleId="Strong">
    <w:name w:val="Strong"/>
    <w:uiPriority w:val="22"/>
    <w:qFormat/>
    <w:rsid w:val="00343410"/>
    <w:rPr>
      <w:b/>
      <w:bCs/>
    </w:rPr>
  </w:style>
  <w:style w:type="character" w:styleId="SubtleEmphasis">
    <w:name w:val="Subtle Emphasis"/>
    <w:uiPriority w:val="19"/>
    <w:rsid w:val="00343410"/>
    <w:rPr>
      <w:i/>
      <w:iCs/>
      <w:color w:val="808080"/>
    </w:rPr>
  </w:style>
  <w:style w:type="paragraph" w:customStyle="1" w:styleId="Tableheading">
    <w:name w:val="Table heading"/>
    <w:basedOn w:val="Normal"/>
    <w:uiPriority w:val="99"/>
    <w:rsid w:val="00343410"/>
    <w:rPr>
      <w:b/>
      <w:bCs/>
      <w:szCs w:val="24"/>
    </w:rPr>
  </w:style>
  <w:style w:type="paragraph" w:customStyle="1" w:styleId="Text1">
    <w:name w:val="Text 1"/>
    <w:basedOn w:val="Normal"/>
    <w:rsid w:val="00343410"/>
    <w:pPr>
      <w:spacing w:after="240"/>
      <w:ind w:left="482"/>
      <w:jc w:val="both"/>
    </w:pPr>
    <w:rPr>
      <w:rFonts w:ascii="Times New Roman" w:hAnsi="Times New Roman"/>
      <w:sz w:val="24"/>
      <w:lang w:val="en-GB"/>
    </w:rPr>
  </w:style>
  <w:style w:type="paragraph" w:customStyle="1" w:styleId="TextinList1">
    <w:name w:val="Text in List 1"/>
    <w:aliases w:val="t1"/>
    <w:basedOn w:val="Normal"/>
    <w:rsid w:val="00343410"/>
    <w:pPr>
      <w:spacing w:before="60" w:after="60" w:line="280" w:lineRule="exact"/>
      <w:ind w:left="360"/>
    </w:pPr>
    <w:rPr>
      <w:rFonts w:eastAsia="SimSun"/>
      <w:kern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343410"/>
    <w:pPr>
      <w:keepNext w:val="0"/>
      <w:numPr>
        <w:numId w:val="0"/>
      </w:numPr>
      <w:pBdr>
        <w:top w:val="single" w:sz="30" w:space="1" w:color="auto"/>
      </w:pBdr>
      <w:tabs>
        <w:tab w:val="clear" w:pos="432"/>
        <w:tab w:val="left" w:pos="360"/>
        <w:tab w:val="left" w:pos="720"/>
      </w:tabs>
      <w:spacing w:before="2520" w:after="240"/>
      <w:jc w:val="right"/>
      <w:outlineLvl w:val="9"/>
    </w:pPr>
    <w:rPr>
      <w:sz w:val="32"/>
    </w:rPr>
  </w:style>
  <w:style w:type="character" w:customStyle="1" w:styleId="TitleChar">
    <w:name w:val="Title Char"/>
    <w:link w:val="Title"/>
    <w:uiPriority w:val="10"/>
    <w:rsid w:val="00343410"/>
    <w:rPr>
      <w:rFonts w:ascii="Arial" w:eastAsia="Times New Roman" w:hAnsi="Arial"/>
      <w:b/>
      <w:sz w:val="32"/>
      <w:lang w:val="en-US" w:eastAsia="en-US"/>
    </w:rPr>
  </w:style>
  <w:style w:type="paragraph" w:styleId="TOC1">
    <w:name w:val="toc 1"/>
    <w:basedOn w:val="Normal"/>
    <w:next w:val="Normal"/>
    <w:uiPriority w:val="39"/>
    <w:rsid w:val="00343410"/>
    <w:pPr>
      <w:spacing w:before="120" w:after="120"/>
    </w:pPr>
    <w:rPr>
      <w:b/>
      <w:smallCaps/>
      <w:sz w:val="24"/>
    </w:rPr>
  </w:style>
  <w:style w:type="paragraph" w:styleId="TOC2">
    <w:name w:val="toc 2"/>
    <w:basedOn w:val="Normal"/>
    <w:next w:val="Normal"/>
    <w:uiPriority w:val="39"/>
    <w:rsid w:val="00343410"/>
    <w:pPr>
      <w:spacing w:before="60" w:after="60"/>
      <w:ind w:left="113"/>
    </w:pPr>
    <w:rPr>
      <w:noProof/>
      <w:sz w:val="22"/>
    </w:rPr>
  </w:style>
  <w:style w:type="paragraph" w:styleId="TOC3">
    <w:name w:val="toc 3"/>
    <w:basedOn w:val="Normal"/>
    <w:next w:val="Normal"/>
    <w:uiPriority w:val="39"/>
    <w:rsid w:val="00343410"/>
    <w:pPr>
      <w:ind w:left="454"/>
    </w:pPr>
  </w:style>
  <w:style w:type="paragraph" w:styleId="TOC4">
    <w:name w:val="toc 4"/>
    <w:basedOn w:val="Normal"/>
    <w:next w:val="Normal"/>
    <w:uiPriority w:val="39"/>
    <w:rsid w:val="00343410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uiPriority w:val="39"/>
    <w:rsid w:val="00343410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uiPriority w:val="39"/>
    <w:rsid w:val="00343410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uiPriority w:val="39"/>
    <w:rsid w:val="00343410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uiPriority w:val="39"/>
    <w:rsid w:val="00343410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uiPriority w:val="39"/>
    <w:rsid w:val="00343410"/>
    <w:pPr>
      <w:ind w:left="1600"/>
    </w:pPr>
    <w:rPr>
      <w:rFonts w:ascii="Times New Roman" w:hAnsi="Times New Roman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43410"/>
    <w:pPr>
      <w:keepLines/>
      <w:numPr>
        <w:numId w:val="0"/>
      </w:numPr>
      <w:tabs>
        <w:tab w:val="clear" w:pos="432"/>
      </w:tabs>
      <w:spacing w:line="276" w:lineRule="auto"/>
      <w:outlineLvl w:val="9"/>
    </w:pPr>
    <w:rPr>
      <w:rFonts w:ascii="Cambria" w:hAnsi="Cambria"/>
      <w:bCs/>
      <w:color w:val="365F91"/>
      <w:szCs w:val="28"/>
      <w:lang w:val="en-GB" w:eastAsia="en-GB"/>
    </w:rPr>
  </w:style>
  <w:style w:type="character" w:customStyle="1" w:styleId="userinput3">
    <w:name w:val="userinput3"/>
    <w:rsid w:val="00343410"/>
    <w:rPr>
      <w:b/>
      <w:bCs/>
      <w:vanish w:val="0"/>
      <w:webHidden w:val="0"/>
      <w:specVanish w:val="0"/>
    </w:rPr>
  </w:style>
  <w:style w:type="paragraph" w:customStyle="1" w:styleId="Versionnumber">
    <w:name w:val="Version number"/>
    <w:basedOn w:val="Normal"/>
    <w:rsid w:val="00343410"/>
    <w:pPr>
      <w:tabs>
        <w:tab w:val="left" w:pos="1418"/>
      </w:tabs>
      <w:spacing w:line="240" w:lineRule="atLeast"/>
      <w:jc w:val="both"/>
    </w:pPr>
    <w:rPr>
      <w:i/>
    </w:rPr>
  </w:style>
  <w:style w:type="paragraph" w:customStyle="1" w:styleId="white">
    <w:name w:val="white"/>
    <w:basedOn w:val="Normal"/>
    <w:rsid w:val="00343410"/>
    <w:pPr>
      <w:spacing w:before="100" w:beforeAutospacing="1" w:after="217"/>
    </w:pPr>
    <w:rPr>
      <w:rFonts w:cs="Arial"/>
      <w:color w:val="FFFFFF"/>
      <w:sz w:val="18"/>
      <w:szCs w:val="18"/>
      <w:lang w:val="nl-BE" w:eastAsia="nl-BE"/>
    </w:rPr>
  </w:style>
  <w:style w:type="character" w:customStyle="1" w:styleId="apple-style-span">
    <w:name w:val="apple-style-span"/>
    <w:rsid w:val="00C13AD5"/>
  </w:style>
  <w:style w:type="character" w:styleId="HTMLCode">
    <w:name w:val="HTML Code"/>
    <w:uiPriority w:val="99"/>
    <w:semiHidden/>
    <w:unhideWhenUsed/>
    <w:rsid w:val="00FB16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microsoft.com/office/2007/relationships/stylesWithEffects" Target="stylesWithEffects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32CF2A58D43448CE933A946688F62" ma:contentTypeVersion="10" ma:contentTypeDescription="Create a new document." ma:contentTypeScope="" ma:versionID="3b8543cd98e4abdb4d3f9ee0f331e80d">
  <xsd:schema xmlns:xsd="http://www.w3.org/2001/XMLSchema" xmlns:p="http://schemas.microsoft.com/office/2006/metadata/properties" xmlns:ns2="4100a8fb-2291-48fd-9f4c-ec1cb95db42b" targetNamespace="http://schemas.microsoft.com/office/2006/metadata/properties" ma:root="true" ma:fieldsID="e47e0ddfeb611b7db4ed923721beaa9b" ns2:_="">
    <xsd:import namespace="4100a8fb-2291-48fd-9f4c-ec1cb95db42b"/>
    <xsd:element name="properties">
      <xsd:complexType>
        <xsd:sequence>
          <xsd:element name="documentManagement">
            <xsd:complexType>
              <xsd:all>
                <xsd:element ref="ns2:Destination_x0020_Region" minOccurs="0"/>
                <xsd:element ref="ns2:Move_x0020_to" minOccurs="0"/>
                <xsd:element ref="ns2:review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100a8fb-2291-48fd-9f4c-ec1cb95db42b" elementFormDefault="qualified">
    <xsd:import namespace="http://schemas.microsoft.com/office/2006/documentManagement/types"/>
    <xsd:element name="Destination_x0020_Region" ma:index="8" nillable="true" ma:displayName="Destination Region" ma:internalName="Destination_x0020_Region">
      <xsd:simpleType>
        <xsd:restriction base="dms:Unknown"/>
      </xsd:simpleType>
    </xsd:element>
    <xsd:element name="Move_x0020_to" ma:index="10" nillable="true" ma:displayName="Move to" ma:internalName="Move_x0020_to">
      <xsd:simpleType>
        <xsd:restriction base="dms:Unknown"/>
      </xsd:simpleType>
    </xsd:element>
    <xsd:element name="reviewed" ma:index="12" nillable="true" ma:displayName="Status" ma:default="Not reviewed yet" ma:format="Dropdown" ma:internalName="reviewed">
      <xsd:simpleType>
        <xsd:restriction base="dms:Choice">
          <xsd:enumeration value="Not reviewed yet"/>
          <xsd:enumeration value="In progress"/>
          <xsd:enumeration value="Reviewed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ed xmlns="4100a8fb-2291-48fd-9f4c-ec1cb95db42b">Reviewed</reviewed>
    <Destination_x0020_Region xmlns="4100a8fb-2291-48fd-9f4c-ec1cb95db42b" xsi:nil="true"/>
    <Move_x0020_to xmlns="4100a8fb-2291-48fd-9f4c-ec1cb95db42b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CC4FE-D111-41B0-96CE-5CA230393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00a8fb-2291-48fd-9f4c-ec1cb95db42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F730B50-030F-45D6-82E2-CAA803F567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353540-DAEC-47E5-A7BB-1334AFD2324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D452DAC-2081-4428-8B56-9B6DA75DE8A6}">
  <ds:schemaRefs>
    <ds:schemaRef ds:uri="http://schemas.microsoft.com/office/2006/metadata/properties"/>
    <ds:schemaRef ds:uri="http://schemas.microsoft.com/office/infopath/2007/PartnerControls"/>
    <ds:schemaRef ds:uri="4100a8fb-2291-48fd-9f4c-ec1cb95db42b"/>
  </ds:schemaRefs>
</ds:datastoreItem>
</file>

<file path=customXml/itemProps5.xml><?xml version="1.0" encoding="utf-8"?>
<ds:datastoreItem xmlns:ds="http://schemas.openxmlformats.org/officeDocument/2006/customXml" ds:itemID="{BC5C6DD2-624D-433D-A1DC-0F30806A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23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EEAS</Company>
  <LinksUpToDate>false</LinksUpToDate>
  <CharactersWithSpaces>5664</CharactersWithSpaces>
  <SharedDoc>false</SharedDoc>
  <HLinks>
    <vt:vector size="282" baseType="variant">
      <vt:variant>
        <vt:i4>2621479</vt:i4>
      </vt:variant>
      <vt:variant>
        <vt:i4>282</vt:i4>
      </vt:variant>
      <vt:variant>
        <vt:i4>0</vt:i4>
      </vt:variant>
      <vt:variant>
        <vt:i4>5</vt:i4>
      </vt:variant>
      <vt:variant>
        <vt:lpwstr>https://belbru-orap401:5501/em/console</vt:lpwstr>
      </vt:variant>
      <vt:variant>
        <vt:lpwstr/>
      </vt:variant>
      <vt:variant>
        <vt:i4>4784195</vt:i4>
      </vt:variant>
      <vt:variant>
        <vt:i4>279</vt:i4>
      </vt:variant>
      <vt:variant>
        <vt:i4>0</vt:i4>
      </vt:variant>
      <vt:variant>
        <vt:i4>5</vt:i4>
      </vt:variant>
      <vt:variant>
        <vt:lpwstr>https://hostname:port/em/console</vt:lpwstr>
      </vt:variant>
      <vt:variant>
        <vt:lpwstr/>
      </vt:variant>
      <vt:variant>
        <vt:i4>1310776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_Toc458523608</vt:lpwstr>
      </vt:variant>
      <vt:variant>
        <vt:i4>1310776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_Toc458523607</vt:lpwstr>
      </vt:variant>
      <vt:variant>
        <vt:i4>1310776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_Toc458523606</vt:lpwstr>
      </vt:variant>
      <vt:variant>
        <vt:i4>1310776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_Toc458523605</vt:lpwstr>
      </vt:variant>
      <vt:variant>
        <vt:i4>1310776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_Toc458523604</vt:lpwstr>
      </vt:variant>
      <vt:variant>
        <vt:i4>1310776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_Toc458523603</vt:lpwstr>
      </vt:variant>
      <vt:variant>
        <vt:i4>1310776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_Toc458523602</vt:lpwstr>
      </vt:variant>
      <vt:variant>
        <vt:i4>1310776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_Toc458523601</vt:lpwstr>
      </vt:variant>
      <vt:variant>
        <vt:i4>1310776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_Toc458523600</vt:lpwstr>
      </vt:variant>
      <vt:variant>
        <vt:i4>1900603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_Toc458523599</vt:lpwstr>
      </vt:variant>
      <vt:variant>
        <vt:i4>1900603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_Toc458523598</vt:lpwstr>
      </vt:variant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_Toc458523597</vt:lpwstr>
      </vt:variant>
      <vt:variant>
        <vt:i4>1900603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_Toc458523596</vt:lpwstr>
      </vt:variant>
      <vt:variant>
        <vt:i4>1900603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_Toc458523595</vt:lpwstr>
      </vt:variant>
      <vt:variant>
        <vt:i4>1900603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_Toc458523594</vt:lpwstr>
      </vt:variant>
      <vt:variant>
        <vt:i4>1900603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_Toc458523593</vt:lpwstr>
      </vt:variant>
      <vt:variant>
        <vt:i4>1900603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_Toc458523592</vt:lpwstr>
      </vt:variant>
      <vt:variant>
        <vt:i4>1900603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_Toc458523591</vt:lpwstr>
      </vt:variant>
      <vt:variant>
        <vt:i4>1900603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_Toc458523590</vt:lpwstr>
      </vt:variant>
      <vt:variant>
        <vt:i4>1835067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_Toc458523589</vt:lpwstr>
      </vt:variant>
      <vt:variant>
        <vt:i4>1835067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_Toc458523588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_Toc458523587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_Toc458523586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_Toc458523585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_Toc458523584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_Toc458523583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_Toc458523582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_Toc458523581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_Toc458523580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_Toc458523579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_Toc458523578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_Toc458523577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_Toc458523576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_Toc458523575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_Toc458523574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_Toc458523573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_Toc458523572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_Toc458523571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_Toc458523570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_Toc458523569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_Toc458523568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_Toc458523567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_Toc458523566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_Toc458523565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_Toc458523564</vt:lpwstr>
      </vt:variant>
    </vt:vector>
  </HLinks>
  <HyperlinksChanged>true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BRIENS Philippe (EEAS-EXT)</dc:creator>
  <cp:lastModifiedBy>phjr</cp:lastModifiedBy>
  <cp:revision>63</cp:revision>
  <cp:lastPrinted>2015-09-04T08:14:00Z</cp:lastPrinted>
  <dcterms:created xsi:type="dcterms:W3CDTF">2019-08-04T11:09:00Z</dcterms:created>
  <dcterms:modified xsi:type="dcterms:W3CDTF">2019-08-23T07:39:00Z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BRIENS Philippe (EEAS-EXT)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Doccument ID">
    <vt:lpwstr/>
  </property>
</Properties>
</file>